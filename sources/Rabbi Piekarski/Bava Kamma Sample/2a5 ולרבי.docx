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F9" w:rsidRDefault="00657A78" w:rsidP="000868BE">
      <w:pPr>
        <w:bidi/>
        <w:rPr>
          <w:b/>
          <w:bCs/>
          <w:sz w:val="32"/>
          <w:szCs w:val="32"/>
          <w:rtl/>
          <w:lang w:bidi="he-IL"/>
        </w:rPr>
      </w:pPr>
      <w:r w:rsidRPr="009F42F9">
        <w:rPr>
          <w:b/>
          <w:bCs/>
          <w:sz w:val="36"/>
          <w:szCs w:val="36"/>
          <w:rtl/>
          <w:lang w:bidi="he-IL"/>
        </w:rPr>
        <w:t>ולרבי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9F42F9">
        <w:rPr>
          <w:b/>
          <w:bCs/>
          <w:sz w:val="32"/>
          <w:szCs w:val="32"/>
          <w:rtl/>
          <w:lang w:bidi="he-IL"/>
        </w:rPr>
        <w:t>אליעזר אמאי קרי ליה אב</w:t>
      </w:r>
      <w:r w:rsidR="009F42F9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9F42F9">
        <w:rPr>
          <w:b/>
          <w:bCs/>
          <w:sz w:val="32"/>
          <w:szCs w:val="32"/>
          <w:rtl/>
          <w:lang w:bidi="he-IL"/>
        </w:rPr>
        <w:t>–</w:t>
      </w:r>
    </w:p>
    <w:p w:rsidR="009F42F9" w:rsidRPr="009F42F9" w:rsidRDefault="009F42F9" w:rsidP="000868BE">
      <w:pPr>
        <w:rPr>
          <w:sz w:val="28"/>
          <w:szCs w:val="28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And according to </w:t>
      </w:r>
      <w:r>
        <w:rPr>
          <w:rFonts w:hint="cs"/>
          <w:b/>
          <w:bCs/>
          <w:sz w:val="32"/>
          <w:szCs w:val="32"/>
          <w:rtl/>
          <w:lang w:bidi="he-IL"/>
        </w:rPr>
        <w:t>רבי אליעזר</w:t>
      </w:r>
      <w:r>
        <w:rPr>
          <w:b/>
          <w:bCs/>
          <w:sz w:val="32"/>
          <w:szCs w:val="32"/>
          <w:lang w:bidi="he-IL"/>
        </w:rPr>
        <w:t xml:space="preserve"> why does he call it </w:t>
      </w:r>
      <w:proofErr w:type="gramStart"/>
      <w:r>
        <w:rPr>
          <w:b/>
          <w:bCs/>
          <w:sz w:val="32"/>
          <w:szCs w:val="32"/>
          <w:lang w:bidi="he-IL"/>
        </w:rPr>
        <w:t>an</w:t>
      </w:r>
      <w:proofErr w:type="gramEnd"/>
      <w:r>
        <w:rPr>
          <w:b/>
          <w:bCs/>
          <w:sz w:val="32"/>
          <w:szCs w:val="32"/>
          <w:lang w:bidi="he-IL"/>
        </w:rPr>
        <w:t xml:space="preserve"> </w:t>
      </w:r>
      <w:r>
        <w:rPr>
          <w:rFonts w:hint="cs"/>
          <w:b/>
          <w:bCs/>
          <w:sz w:val="32"/>
          <w:szCs w:val="32"/>
          <w:rtl/>
          <w:lang w:bidi="he-IL"/>
        </w:rPr>
        <w:t>אב</w:t>
      </w:r>
    </w:p>
    <w:p w:rsidR="009F42F9" w:rsidRDefault="009F42F9" w:rsidP="000868BE">
      <w:pPr>
        <w:bidi/>
        <w:rPr>
          <w:sz w:val="24"/>
          <w:szCs w:val="24"/>
          <w:rtl/>
          <w:lang w:bidi="he-IL"/>
        </w:rPr>
      </w:pPr>
    </w:p>
    <w:p w:rsidR="009F42F9" w:rsidRPr="009F42F9" w:rsidRDefault="009F42F9" w:rsidP="000868BE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9F42F9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9F42F9" w:rsidRDefault="009F42F9" w:rsidP="000868BE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ר' אליעזר</w:t>
      </w:r>
      <w:r>
        <w:rPr>
          <w:sz w:val="28"/>
          <w:szCs w:val="28"/>
          <w:lang w:bidi="he-IL"/>
        </w:rPr>
        <w:t xml:space="preserve"> maintains that if one transgresses a </w:t>
      </w:r>
      <w:r>
        <w:rPr>
          <w:rFonts w:hint="cs"/>
          <w:sz w:val="28"/>
          <w:szCs w:val="28"/>
          <w:rtl/>
          <w:lang w:bidi="he-IL"/>
        </w:rPr>
        <w:t>תולדה במקום אב</w:t>
      </w:r>
      <w:r>
        <w:rPr>
          <w:sz w:val="28"/>
          <w:szCs w:val="28"/>
          <w:lang w:bidi="he-IL"/>
        </w:rPr>
        <w:t xml:space="preserve"> he is </w:t>
      </w:r>
      <w:r>
        <w:rPr>
          <w:rFonts w:hint="cs"/>
          <w:sz w:val="28"/>
          <w:szCs w:val="28"/>
          <w:rtl/>
          <w:lang w:bidi="he-IL"/>
        </w:rPr>
        <w:t>חייב</w:t>
      </w:r>
      <w:r>
        <w:rPr>
          <w:sz w:val="28"/>
          <w:szCs w:val="28"/>
          <w:lang w:bidi="he-IL"/>
        </w:rPr>
        <w:t xml:space="preserve"> two </w:t>
      </w:r>
      <w:r>
        <w:rPr>
          <w:rFonts w:hint="cs"/>
          <w:sz w:val="28"/>
          <w:szCs w:val="28"/>
          <w:rtl/>
          <w:lang w:bidi="he-IL"/>
        </w:rPr>
        <w:t>חטאות</w:t>
      </w:r>
      <w:r>
        <w:rPr>
          <w:sz w:val="28"/>
          <w:szCs w:val="28"/>
          <w:lang w:bidi="he-IL"/>
        </w:rPr>
        <w:t xml:space="preserve">. 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therefore asks why there is a distinction between </w:t>
      </w:r>
      <w:r>
        <w:rPr>
          <w:rFonts w:hint="cs"/>
          <w:sz w:val="28"/>
          <w:szCs w:val="28"/>
          <w:rtl/>
          <w:lang w:bidi="he-IL"/>
        </w:rPr>
        <w:t>אבות</w:t>
      </w:r>
      <w:r>
        <w:rPr>
          <w:sz w:val="28"/>
          <w:szCs w:val="28"/>
          <w:lang w:bidi="he-IL"/>
        </w:rPr>
        <w:t xml:space="preserve"> and </w:t>
      </w:r>
      <w:r>
        <w:rPr>
          <w:rFonts w:hint="cs"/>
          <w:sz w:val="28"/>
          <w:szCs w:val="28"/>
          <w:rtl/>
          <w:lang w:bidi="he-IL"/>
        </w:rPr>
        <w:t>תולדות</w:t>
      </w:r>
      <w:r>
        <w:rPr>
          <w:sz w:val="28"/>
          <w:szCs w:val="28"/>
          <w:lang w:bidi="he-IL"/>
        </w:rPr>
        <w:t xml:space="preserve">. There seems to be no practical difference whether a </w:t>
      </w:r>
      <w:r>
        <w:rPr>
          <w:rFonts w:hint="cs"/>
          <w:sz w:val="28"/>
          <w:szCs w:val="28"/>
          <w:rtl/>
          <w:lang w:bidi="he-IL"/>
        </w:rPr>
        <w:t>מלאכה</w:t>
      </w:r>
      <w:r>
        <w:rPr>
          <w:sz w:val="28"/>
          <w:szCs w:val="28"/>
          <w:lang w:bidi="he-IL"/>
        </w:rPr>
        <w:t xml:space="preserve"> is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 or a </w:t>
      </w:r>
      <w:r>
        <w:rPr>
          <w:rFonts w:hint="cs"/>
          <w:sz w:val="28"/>
          <w:szCs w:val="28"/>
          <w:rtl/>
          <w:lang w:bidi="he-IL"/>
        </w:rPr>
        <w:t>תולדה</w:t>
      </w:r>
      <w:r>
        <w:rPr>
          <w:sz w:val="28"/>
          <w:szCs w:val="28"/>
          <w:lang w:bidi="he-IL"/>
        </w:rPr>
        <w:t>.</w:t>
      </w:r>
      <w:r>
        <w:rPr>
          <w:rStyle w:val="FootnoteReference"/>
          <w:sz w:val="28"/>
          <w:szCs w:val="28"/>
          <w:lang w:bidi="he-IL"/>
        </w:rPr>
        <w:footnoteReference w:id="1"/>
      </w:r>
    </w:p>
    <w:p w:rsidR="009F42F9" w:rsidRPr="009F42F9" w:rsidRDefault="009F42F9" w:rsidP="000868BE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If one transgresses </w:t>
      </w:r>
      <w:proofErr w:type="gramStart"/>
      <w:r>
        <w:rPr>
          <w:sz w:val="28"/>
          <w:szCs w:val="28"/>
          <w:lang w:bidi="he-IL"/>
        </w:rPr>
        <w:t>an</w:t>
      </w:r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איסור שבת</w:t>
      </w:r>
      <w:r>
        <w:rPr>
          <w:sz w:val="28"/>
          <w:szCs w:val="28"/>
          <w:lang w:bidi="he-IL"/>
        </w:rPr>
        <w:t xml:space="preserve"> intentionally and was warned beforehand, he receives </w:t>
      </w:r>
      <w:r>
        <w:rPr>
          <w:rFonts w:hint="cs"/>
          <w:sz w:val="28"/>
          <w:szCs w:val="28"/>
          <w:rtl/>
          <w:lang w:bidi="he-IL"/>
        </w:rPr>
        <w:t>סקילה</w:t>
      </w:r>
      <w:r>
        <w:rPr>
          <w:sz w:val="28"/>
          <w:szCs w:val="28"/>
          <w:lang w:bidi="he-IL"/>
        </w:rPr>
        <w:t xml:space="preserve">. The </w:t>
      </w:r>
      <w:r>
        <w:rPr>
          <w:rFonts w:hint="cs"/>
          <w:sz w:val="28"/>
          <w:szCs w:val="28"/>
          <w:rtl/>
          <w:lang w:bidi="he-IL"/>
        </w:rPr>
        <w:t>התראה</w:t>
      </w:r>
      <w:r>
        <w:rPr>
          <w:sz w:val="28"/>
          <w:szCs w:val="28"/>
          <w:lang w:bidi="he-IL"/>
        </w:rPr>
        <w:t xml:space="preserve">, though, has to be specific as to which </w:t>
      </w:r>
      <w:r>
        <w:rPr>
          <w:rFonts w:hint="cs"/>
          <w:sz w:val="28"/>
          <w:szCs w:val="28"/>
          <w:rtl/>
          <w:lang w:bidi="he-IL"/>
        </w:rPr>
        <w:t>מלאכה</w:t>
      </w:r>
      <w:r>
        <w:rPr>
          <w:sz w:val="28"/>
          <w:szCs w:val="28"/>
          <w:lang w:bidi="he-IL"/>
        </w:rPr>
        <w:t xml:space="preserve"> he is transgressing.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will (initially) argue that it is important to categorize the </w:t>
      </w:r>
      <w:r>
        <w:rPr>
          <w:rFonts w:hint="cs"/>
          <w:sz w:val="28"/>
          <w:szCs w:val="28"/>
          <w:rtl/>
          <w:lang w:bidi="he-IL"/>
        </w:rPr>
        <w:t>מלאכות</w:t>
      </w:r>
      <w:r>
        <w:rPr>
          <w:sz w:val="28"/>
          <w:szCs w:val="28"/>
          <w:lang w:bidi="he-IL"/>
        </w:rPr>
        <w:t xml:space="preserve"> into </w:t>
      </w:r>
      <w:r>
        <w:rPr>
          <w:rFonts w:hint="cs"/>
          <w:sz w:val="28"/>
          <w:szCs w:val="28"/>
          <w:rtl/>
          <w:lang w:bidi="he-IL"/>
        </w:rPr>
        <w:t>אבות</w:t>
      </w:r>
      <w:r>
        <w:rPr>
          <w:sz w:val="28"/>
          <w:szCs w:val="28"/>
          <w:lang w:bidi="he-IL"/>
        </w:rPr>
        <w:t xml:space="preserve"> in order to warn the transgressor properly.</w:t>
      </w:r>
    </w:p>
    <w:p w:rsidR="009F42F9" w:rsidRDefault="009F42F9" w:rsidP="000868BE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------------------------------</w:t>
      </w:r>
    </w:p>
    <w:p w:rsidR="009F42F9" w:rsidRDefault="009F42F9" w:rsidP="000868BE">
      <w:p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9F42F9" w:rsidRPr="00C93C98" w:rsidRDefault="00657A78" w:rsidP="00C93C98">
      <w:pPr>
        <w:bidi/>
        <w:rPr>
          <w:rFonts w:ascii="David" w:hAnsi="David" w:cs="David"/>
          <w:b/>
          <w:bCs/>
          <w:sz w:val="28"/>
          <w:szCs w:val="28"/>
          <w:rtl/>
          <w:lang w:bidi="he-IL"/>
          <w:rPrChange w:id="3" w:author="EP" w:date="2016-07-05T19:31:00Z">
            <w:rPr>
              <w:b/>
              <w:bCs/>
              <w:sz w:val="28"/>
              <w:szCs w:val="28"/>
              <w:rtl/>
              <w:lang w:bidi="he-IL"/>
            </w:rPr>
          </w:rPrChange>
        </w:rPr>
      </w:pPr>
      <w:r w:rsidRPr="00753F13">
        <w:rPr>
          <w:rFonts w:ascii="David" w:hAnsi="David" w:cs="David"/>
          <w:b/>
          <w:bCs/>
          <w:sz w:val="28"/>
          <w:szCs w:val="28"/>
          <w:rtl/>
          <w:lang w:bidi="he-IL"/>
        </w:rPr>
        <w:t>וא</w:t>
      </w:r>
      <w:r w:rsidR="009F42F9" w:rsidRPr="00753F13">
        <w:rPr>
          <w:rFonts w:ascii="David" w:hAnsi="David" w:cs="David" w:hint="eastAsia"/>
          <w:b/>
          <w:bCs/>
          <w:sz w:val="28"/>
          <w:szCs w:val="28"/>
          <w:rtl/>
          <w:lang w:bidi="he-IL"/>
        </w:rPr>
        <w:t>ם</w:t>
      </w:r>
      <w:r w:rsidR="009F42F9" w:rsidRPr="00753F13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Pr="00753F13">
        <w:rPr>
          <w:rFonts w:ascii="David" w:hAnsi="David" w:cs="David"/>
          <w:b/>
          <w:bCs/>
          <w:sz w:val="28"/>
          <w:szCs w:val="28"/>
          <w:rtl/>
          <w:lang w:bidi="he-IL"/>
        </w:rPr>
        <w:t>ת</w:t>
      </w:r>
      <w:r w:rsidR="009F42F9" w:rsidRPr="00753F13">
        <w:rPr>
          <w:rFonts w:ascii="David" w:hAnsi="David" w:cs="David" w:hint="eastAsia"/>
          <w:b/>
          <w:bCs/>
          <w:sz w:val="28"/>
          <w:szCs w:val="28"/>
          <w:rtl/>
          <w:lang w:bidi="he-IL"/>
        </w:rPr>
        <w:t>אמר</w:t>
      </w:r>
      <w:r w:rsidRPr="00753F13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ונימא דנפקא מינה לענין התראה שצריך להתרות אתולדה משום אב דידה </w:t>
      </w:r>
      <w:del w:id="4" w:author="EP" w:date="2016-07-05T19:31:00Z">
        <w:r w:rsidR="009F42F9" w:rsidRPr="00753F13" w:rsidDel="00C93C98">
          <w:rPr>
            <w:rFonts w:ascii="David" w:hAnsi="David" w:cs="David"/>
            <w:b/>
            <w:bCs/>
            <w:sz w:val="28"/>
            <w:szCs w:val="28"/>
            <w:rtl/>
            <w:lang w:bidi="he-IL"/>
          </w:rPr>
          <w:delText>–</w:delText>
        </w:r>
      </w:del>
      <w:ins w:id="5" w:author="EP" w:date="2016-07-05T19:31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9F42F9" w:rsidRPr="009F42F9" w:rsidRDefault="009F42F9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if you will say; </w:t>
      </w:r>
      <w:del w:id="6" w:author="EP" w:date="2016-07-05T19:46:00Z">
        <w:r w:rsidDel="00D55F3A">
          <w:rPr>
            <w:b/>
            <w:bCs/>
            <w:sz w:val="28"/>
            <w:szCs w:val="28"/>
            <w:lang w:bidi="he-IL"/>
          </w:rPr>
          <w:delText>that we can</w:delText>
        </w:r>
      </w:del>
      <w:ins w:id="7" w:author="EP" w:date="2016-07-05T19:47:00Z">
        <w:r w:rsidR="00D55F3A">
          <w:rPr>
            <w:b/>
            <w:bCs/>
            <w:sz w:val="28"/>
            <w:szCs w:val="28"/>
            <w:lang w:bidi="he-IL"/>
          </w:rPr>
          <w:t>but let us</w:t>
        </w:r>
      </w:ins>
      <w:r>
        <w:rPr>
          <w:b/>
          <w:bCs/>
          <w:sz w:val="28"/>
          <w:szCs w:val="28"/>
          <w:lang w:bidi="he-IL"/>
        </w:rPr>
        <w:t xml:space="preserve"> say that there is a consequence </w:t>
      </w:r>
      <w:r>
        <w:rPr>
          <w:sz w:val="28"/>
          <w:szCs w:val="28"/>
          <w:lang w:bidi="he-IL"/>
        </w:rPr>
        <w:t xml:space="preserve">in referring to certain </w:t>
      </w:r>
      <w:r>
        <w:rPr>
          <w:rFonts w:hint="cs"/>
          <w:sz w:val="28"/>
          <w:szCs w:val="28"/>
          <w:rtl/>
          <w:lang w:bidi="he-IL"/>
        </w:rPr>
        <w:t>מלאכות</w:t>
      </w:r>
      <w:r>
        <w:rPr>
          <w:sz w:val="28"/>
          <w:szCs w:val="28"/>
          <w:lang w:bidi="he-IL"/>
        </w:rPr>
        <w:t xml:space="preserve"> with the term </w:t>
      </w:r>
      <w:r>
        <w:rPr>
          <w:rFonts w:hint="cs"/>
          <w:sz w:val="28"/>
          <w:szCs w:val="28"/>
          <w:rtl/>
          <w:lang w:bidi="he-IL"/>
        </w:rPr>
        <w:t>אב</w:t>
      </w:r>
      <w:r>
        <w:rPr>
          <w:sz w:val="28"/>
          <w:szCs w:val="28"/>
          <w:lang w:bidi="he-IL"/>
        </w:rPr>
        <w:t xml:space="preserve">, </w:t>
      </w:r>
      <w:r w:rsidRPr="009F42F9">
        <w:rPr>
          <w:b/>
          <w:bCs/>
          <w:sz w:val="28"/>
          <w:szCs w:val="28"/>
          <w:lang w:bidi="he-IL"/>
        </w:rPr>
        <w:t>regarding</w:t>
      </w:r>
      <w:r>
        <w:rPr>
          <w:b/>
          <w:bCs/>
          <w:sz w:val="28"/>
          <w:szCs w:val="28"/>
          <w:lang w:bidi="he-IL"/>
        </w:rPr>
        <w:t xml:space="preserve"> the warning </w:t>
      </w:r>
      <w:r>
        <w:rPr>
          <w:sz w:val="28"/>
          <w:szCs w:val="28"/>
          <w:lang w:bidi="he-IL"/>
        </w:rPr>
        <w:t xml:space="preserve">which the transgressor </w:t>
      </w:r>
      <w:del w:id="8" w:author="EP" w:date="2016-07-05T19:32:00Z">
        <w:r w:rsidDel="00C93C98">
          <w:rPr>
            <w:sz w:val="28"/>
            <w:szCs w:val="28"/>
            <w:lang w:bidi="he-IL"/>
          </w:rPr>
          <w:delText>i</w:delText>
        </w:r>
      </w:del>
      <w:ins w:id="9" w:author="EP" w:date="2016-07-05T19:32:00Z">
        <w:r w:rsidR="00C93C98">
          <w:rPr>
            <w:sz w:val="28"/>
            <w:szCs w:val="28"/>
            <w:lang w:bidi="he-IL"/>
          </w:rPr>
          <w:t>mu</w:t>
        </w:r>
      </w:ins>
      <w:r>
        <w:rPr>
          <w:sz w:val="28"/>
          <w:szCs w:val="28"/>
          <w:lang w:bidi="he-IL"/>
        </w:rPr>
        <w:t xml:space="preserve">st receive in order to be punished; </w:t>
      </w:r>
      <w:r>
        <w:rPr>
          <w:b/>
          <w:bCs/>
          <w:sz w:val="28"/>
          <w:szCs w:val="28"/>
          <w:lang w:bidi="he-IL"/>
        </w:rPr>
        <w:t xml:space="preserve">it is necessary to warn for </w:t>
      </w:r>
      <w:r>
        <w:rPr>
          <w:sz w:val="28"/>
          <w:szCs w:val="28"/>
          <w:lang w:bidi="he-IL"/>
        </w:rPr>
        <w:t xml:space="preserve">the transgression of </w:t>
      </w:r>
      <w:r>
        <w:rPr>
          <w:b/>
          <w:bCs/>
          <w:sz w:val="28"/>
          <w:szCs w:val="28"/>
          <w:lang w:bidi="he-IL"/>
        </w:rPr>
        <w:t xml:space="preserve">a </w:t>
      </w:r>
      <w:r>
        <w:rPr>
          <w:rFonts w:hint="cs"/>
          <w:b/>
          <w:bCs/>
          <w:sz w:val="28"/>
          <w:szCs w:val="28"/>
          <w:rtl/>
          <w:lang w:bidi="he-IL"/>
        </w:rPr>
        <w:t>תולדה</w:t>
      </w:r>
      <w:r>
        <w:rPr>
          <w:b/>
          <w:bCs/>
          <w:sz w:val="28"/>
          <w:szCs w:val="28"/>
          <w:lang w:bidi="he-IL"/>
        </w:rPr>
        <w:t xml:space="preserve"> by its specific </w:t>
      </w:r>
      <w:r>
        <w:rPr>
          <w:rFonts w:hint="cs"/>
          <w:b/>
          <w:bCs/>
          <w:sz w:val="28"/>
          <w:szCs w:val="28"/>
          <w:rtl/>
          <w:lang w:bidi="he-IL"/>
        </w:rPr>
        <w:t>אב</w:t>
      </w:r>
      <w:r>
        <w:rPr>
          <w:b/>
          <w:bCs/>
          <w:sz w:val="28"/>
          <w:szCs w:val="28"/>
          <w:lang w:bidi="he-IL"/>
        </w:rPr>
        <w:t xml:space="preserve">; </w:t>
      </w:r>
      <w:r w:rsidRPr="009F42F9">
        <w:rPr>
          <w:sz w:val="24"/>
          <w:szCs w:val="24"/>
          <w:lang w:bidi="he-IL"/>
        </w:rPr>
        <w:t xml:space="preserve">otherwise the </w:t>
      </w:r>
      <w:r>
        <w:rPr>
          <w:sz w:val="24"/>
          <w:szCs w:val="24"/>
          <w:lang w:bidi="he-IL"/>
        </w:rPr>
        <w:t>transgressor cannot be punished -</w:t>
      </w:r>
    </w:p>
    <w:p w:rsidR="009F42F9" w:rsidRPr="00C93C98" w:rsidRDefault="00657A78" w:rsidP="00753F13">
      <w:pPr>
        <w:bidi/>
        <w:rPr>
          <w:rFonts w:ascii="David" w:hAnsi="David" w:cs="David"/>
          <w:b/>
          <w:bCs/>
          <w:sz w:val="28"/>
          <w:szCs w:val="28"/>
          <w:rtl/>
          <w:lang w:bidi="he-IL"/>
          <w:rPrChange w:id="10" w:author="EP" w:date="2016-07-05T19:32:00Z">
            <w:rPr>
              <w:b/>
              <w:bCs/>
              <w:sz w:val="28"/>
              <w:szCs w:val="28"/>
              <w:rtl/>
              <w:lang w:bidi="he-IL"/>
            </w:rPr>
          </w:rPrChange>
        </w:rPr>
      </w:pP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11" w:author="EP" w:date="2016-07-05T19:32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כדאמרינן בפרק תולין </w:t>
      </w:r>
      <w:r w:rsidRPr="00C93C98">
        <w:rPr>
          <w:rFonts w:ascii="David" w:hAnsi="David" w:cs="David"/>
          <w:b/>
          <w:bCs/>
          <w:rtl/>
          <w:lang w:bidi="he-IL"/>
          <w:rPrChange w:id="12" w:author="EP" w:date="2016-07-05T19:32:00Z">
            <w:rPr>
              <w:b/>
              <w:bCs/>
              <w:rtl/>
              <w:lang w:bidi="he-IL"/>
            </w:rPr>
          </w:rPrChange>
        </w:rPr>
        <w:t>(שבת דף קלח</w:t>
      </w:r>
      <w:r w:rsidR="009F42F9" w:rsidRPr="00C93C98">
        <w:rPr>
          <w:rFonts w:ascii="David" w:hAnsi="David" w:cs="David"/>
          <w:b/>
          <w:bCs/>
          <w:rtl/>
          <w:lang w:bidi="he-IL"/>
          <w:rPrChange w:id="13" w:author="EP" w:date="2016-07-05T19:32:00Z">
            <w:rPr>
              <w:b/>
              <w:bCs/>
              <w:rtl/>
              <w:lang w:bidi="he-IL"/>
            </w:rPr>
          </w:rPrChange>
        </w:rPr>
        <w:t>,א</w:t>
      </w:r>
      <w:r w:rsidRPr="00C93C98">
        <w:rPr>
          <w:rFonts w:ascii="David" w:hAnsi="David" w:cs="David"/>
          <w:b/>
          <w:bCs/>
          <w:rtl/>
          <w:lang w:bidi="he-IL"/>
          <w:rPrChange w:id="14" w:author="EP" w:date="2016-07-05T19:32:00Z">
            <w:rPr>
              <w:b/>
              <w:bCs/>
              <w:rtl/>
              <w:lang w:bidi="he-IL"/>
            </w:rPr>
          </w:rPrChange>
        </w:rPr>
        <w:t>)</w:t>
      </w: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15" w:author="EP" w:date="2016-07-05T19:32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משמר משום מאי מתרין ביה </w:t>
      </w:r>
      <w:del w:id="16" w:author="EP" w:date="2016-07-05T19:32:00Z">
        <w:r w:rsidR="009F42F9" w:rsidRPr="00C93C98" w:rsidDel="00C93C98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17" w:author="EP" w:date="2016-07-05T19:32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delText>–</w:delText>
        </w:r>
      </w:del>
      <w:ins w:id="18" w:author="EP" w:date="2016-07-05T19:32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9F42F9" w:rsidRPr="009F42F9" w:rsidRDefault="009F42F9" w:rsidP="000868BE">
      <w:pPr>
        <w:rPr>
          <w:sz w:val="24"/>
          <w:szCs w:val="24"/>
          <w:lang w:bidi="he-IL"/>
        </w:rPr>
      </w:pPr>
      <w:r w:rsidRPr="00C93C98">
        <w:rPr>
          <w:rFonts w:asciiTheme="majorBidi" w:hAnsiTheme="majorBidi" w:cstheme="majorBidi"/>
          <w:b/>
          <w:bCs/>
          <w:sz w:val="28"/>
          <w:szCs w:val="28"/>
          <w:lang w:bidi="he-IL"/>
          <w:rPrChange w:id="19" w:author="EP" w:date="2016-07-05T19:32:00Z">
            <w:rPr>
              <w:b/>
              <w:bCs/>
              <w:sz w:val="28"/>
              <w:szCs w:val="28"/>
              <w:lang w:bidi="he-IL"/>
            </w:rPr>
          </w:rPrChange>
        </w:rPr>
        <w:t xml:space="preserve">As </w:t>
      </w:r>
      <w:r w:rsidRPr="00C93C98">
        <w:rPr>
          <w:rFonts w:asciiTheme="majorBidi" w:hAnsiTheme="majorBidi" w:cstheme="majorBidi"/>
          <w:sz w:val="28"/>
          <w:szCs w:val="28"/>
          <w:lang w:bidi="he-IL"/>
          <w:rPrChange w:id="20" w:author="EP" w:date="2016-07-05T19:32:00Z">
            <w:rPr>
              <w:sz w:val="28"/>
              <w:szCs w:val="28"/>
              <w:lang w:bidi="he-IL"/>
            </w:rPr>
          </w:rPrChange>
        </w:rPr>
        <w:t xml:space="preserve">the </w:t>
      </w:r>
      <w:r w:rsidRPr="00C93C98">
        <w:rPr>
          <w:rFonts w:asciiTheme="majorBidi" w:hAnsiTheme="majorBidi" w:cstheme="majorBidi" w:hint="eastAsia"/>
          <w:sz w:val="28"/>
          <w:szCs w:val="28"/>
          <w:rtl/>
          <w:lang w:bidi="he-IL"/>
          <w:rPrChange w:id="21" w:author="EP" w:date="2016-07-05T19:32:00Z">
            <w:rPr>
              <w:rFonts w:hint="eastAsia"/>
              <w:sz w:val="28"/>
              <w:szCs w:val="28"/>
              <w:rtl/>
              <w:lang w:bidi="he-IL"/>
            </w:rPr>
          </w:rPrChange>
        </w:rPr>
        <w:t>גמרא</w:t>
      </w:r>
      <w:r w:rsidRPr="00C93C98">
        <w:rPr>
          <w:rFonts w:asciiTheme="majorBidi" w:hAnsiTheme="majorBidi" w:cstheme="majorBidi"/>
          <w:sz w:val="28"/>
          <w:szCs w:val="28"/>
          <w:lang w:bidi="he-IL"/>
          <w:rPrChange w:id="22" w:author="EP" w:date="2016-07-05T19:32:00Z">
            <w:rPr>
              <w:sz w:val="28"/>
              <w:szCs w:val="28"/>
              <w:lang w:bidi="he-IL"/>
            </w:rPr>
          </w:rPrChange>
        </w:rPr>
        <w:t xml:space="preserve"> </w:t>
      </w:r>
      <w:r w:rsidRPr="00C93C98">
        <w:rPr>
          <w:rFonts w:asciiTheme="majorBidi" w:hAnsiTheme="majorBidi" w:cstheme="majorBidi"/>
          <w:b/>
          <w:bCs/>
          <w:sz w:val="28"/>
          <w:szCs w:val="28"/>
          <w:lang w:bidi="he-IL"/>
          <w:rPrChange w:id="23" w:author="EP" w:date="2016-07-05T19:32:00Z">
            <w:rPr>
              <w:b/>
              <w:bCs/>
              <w:sz w:val="28"/>
              <w:szCs w:val="28"/>
              <w:lang w:bidi="he-IL"/>
            </w:rPr>
          </w:rPrChange>
        </w:rPr>
        <w:t xml:space="preserve">states in </w:t>
      </w:r>
      <w:r w:rsidRPr="00C93C98">
        <w:rPr>
          <w:rFonts w:asciiTheme="majorBidi" w:hAnsiTheme="majorBidi" w:cstheme="majorBidi" w:hint="eastAsia"/>
          <w:b/>
          <w:bCs/>
          <w:sz w:val="28"/>
          <w:szCs w:val="28"/>
          <w:rtl/>
          <w:lang w:bidi="he-IL"/>
          <w:rPrChange w:id="24" w:author="EP" w:date="2016-07-05T19:32:00Z">
            <w:rPr>
              <w:rFonts w:hint="eastAsia"/>
              <w:b/>
              <w:bCs/>
              <w:sz w:val="28"/>
              <w:szCs w:val="28"/>
              <w:rtl/>
              <w:lang w:bidi="he-IL"/>
            </w:rPr>
          </w:rPrChange>
        </w:rPr>
        <w:t>פרק</w:t>
      </w:r>
      <w:r w:rsidRPr="00C93C98">
        <w:rPr>
          <w:rFonts w:asciiTheme="majorBidi" w:hAnsiTheme="majorBidi" w:cstheme="majorBidi"/>
          <w:b/>
          <w:bCs/>
          <w:sz w:val="28"/>
          <w:szCs w:val="28"/>
          <w:rtl/>
          <w:lang w:bidi="he-IL"/>
          <w:rPrChange w:id="25" w:author="EP" w:date="2016-07-05T19:32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</w:t>
      </w:r>
      <w:r w:rsidRPr="00C93C98">
        <w:rPr>
          <w:rFonts w:asciiTheme="majorBidi" w:hAnsiTheme="majorBidi" w:cstheme="majorBidi" w:hint="eastAsia"/>
          <w:b/>
          <w:bCs/>
          <w:sz w:val="28"/>
          <w:szCs w:val="28"/>
          <w:rtl/>
          <w:lang w:bidi="he-IL"/>
          <w:rPrChange w:id="26" w:author="EP" w:date="2016-07-05T19:32:00Z">
            <w:rPr>
              <w:rFonts w:hint="eastAsia"/>
              <w:b/>
              <w:bCs/>
              <w:sz w:val="28"/>
              <w:szCs w:val="28"/>
              <w:rtl/>
              <w:lang w:bidi="he-IL"/>
            </w:rPr>
          </w:rPrChange>
        </w:rPr>
        <w:t>תולין</w:t>
      </w:r>
      <w:r w:rsidRPr="00C93C98">
        <w:rPr>
          <w:rFonts w:asciiTheme="majorBidi" w:hAnsiTheme="majorBidi" w:cstheme="majorBidi"/>
          <w:b/>
          <w:bCs/>
          <w:sz w:val="28"/>
          <w:szCs w:val="28"/>
          <w:lang w:bidi="he-IL"/>
          <w:rPrChange w:id="27" w:author="EP" w:date="2016-07-05T19:32:00Z">
            <w:rPr>
              <w:b/>
              <w:bCs/>
              <w:sz w:val="28"/>
              <w:szCs w:val="28"/>
              <w:lang w:bidi="he-IL"/>
            </w:rPr>
          </w:rPrChange>
        </w:rPr>
        <w:t xml:space="preserve"> </w:t>
      </w:r>
      <w:r w:rsidRPr="00C93C98">
        <w:rPr>
          <w:rFonts w:asciiTheme="majorBidi" w:hAnsiTheme="majorBidi" w:cstheme="majorBidi"/>
          <w:sz w:val="28"/>
          <w:szCs w:val="28"/>
          <w:lang w:bidi="he-IL"/>
          <w:rPrChange w:id="28" w:author="EP" w:date="2016-07-05T19:32:00Z">
            <w:rPr>
              <w:sz w:val="28"/>
              <w:szCs w:val="28"/>
              <w:lang w:bidi="he-IL"/>
            </w:rPr>
          </w:rPrChange>
        </w:rPr>
        <w:t xml:space="preserve">and asks; </w:t>
      </w:r>
      <w:r w:rsidRPr="00C93C98">
        <w:rPr>
          <w:rFonts w:asciiTheme="majorBidi" w:hAnsiTheme="majorBidi" w:cstheme="majorBidi"/>
          <w:b/>
          <w:bCs/>
          <w:sz w:val="28"/>
          <w:szCs w:val="28"/>
          <w:lang w:bidi="he-IL"/>
          <w:rPrChange w:id="29" w:author="EP" w:date="2016-07-05T19:32:00Z">
            <w:rPr>
              <w:b/>
              <w:bCs/>
              <w:sz w:val="28"/>
              <w:szCs w:val="28"/>
              <w:lang w:bidi="he-IL"/>
            </w:rPr>
          </w:rPrChange>
        </w:rPr>
        <w:t xml:space="preserve">on account of which </w:t>
      </w:r>
      <w:r w:rsidRPr="00C93C98">
        <w:rPr>
          <w:rFonts w:asciiTheme="majorBidi" w:hAnsiTheme="majorBidi" w:cstheme="majorBidi" w:hint="eastAsia"/>
          <w:sz w:val="28"/>
          <w:szCs w:val="28"/>
          <w:rtl/>
          <w:lang w:bidi="he-IL"/>
          <w:rPrChange w:id="30" w:author="EP" w:date="2016-07-05T19:32:00Z">
            <w:rPr>
              <w:rFonts w:hint="eastAsia"/>
              <w:sz w:val="28"/>
              <w:szCs w:val="28"/>
              <w:rtl/>
              <w:lang w:bidi="he-IL"/>
            </w:rPr>
          </w:rPrChange>
        </w:rPr>
        <w:t>אב</w:t>
      </w:r>
      <w:r w:rsidRPr="00C93C98">
        <w:rPr>
          <w:rFonts w:asciiTheme="majorBidi" w:hAnsiTheme="majorBidi" w:cstheme="majorBidi"/>
          <w:sz w:val="28"/>
          <w:szCs w:val="28"/>
          <w:lang w:bidi="he-IL"/>
          <w:rPrChange w:id="31" w:author="EP" w:date="2016-07-05T19:32:00Z">
            <w:rPr>
              <w:sz w:val="28"/>
              <w:szCs w:val="28"/>
              <w:lang w:bidi="he-IL"/>
            </w:rPr>
          </w:rPrChange>
        </w:rPr>
        <w:t xml:space="preserve"> </w:t>
      </w:r>
      <w:r w:rsidRPr="00C93C98">
        <w:rPr>
          <w:rFonts w:asciiTheme="majorBidi" w:hAnsiTheme="majorBidi" w:cstheme="majorBidi"/>
          <w:b/>
          <w:bCs/>
          <w:sz w:val="28"/>
          <w:szCs w:val="28"/>
          <w:lang w:bidi="he-IL"/>
          <w:rPrChange w:id="32" w:author="EP" w:date="2016-07-05T19:32:00Z">
            <w:rPr>
              <w:b/>
              <w:bCs/>
              <w:sz w:val="28"/>
              <w:szCs w:val="28"/>
              <w:lang w:bidi="he-IL"/>
            </w:rPr>
          </w:rPrChange>
        </w:rPr>
        <w:t xml:space="preserve">do we warn </w:t>
      </w:r>
      <w:r w:rsidRPr="00C93C98">
        <w:rPr>
          <w:rFonts w:asciiTheme="majorBidi" w:hAnsiTheme="majorBidi" w:cstheme="majorBidi"/>
          <w:sz w:val="28"/>
          <w:szCs w:val="28"/>
          <w:lang w:bidi="he-IL"/>
          <w:rPrChange w:id="33" w:author="EP" w:date="2016-07-05T19:32:00Z">
            <w:rPr>
              <w:sz w:val="28"/>
              <w:szCs w:val="28"/>
              <w:lang w:bidi="he-IL"/>
            </w:rPr>
          </w:rPrChange>
        </w:rPr>
        <w:t>one</w:t>
      </w:r>
      <w:r>
        <w:rPr>
          <w:sz w:val="28"/>
          <w:szCs w:val="28"/>
          <w:lang w:bidi="he-IL"/>
        </w:rPr>
        <w:t xml:space="preserve"> who is </w:t>
      </w:r>
      <w:r>
        <w:rPr>
          <w:rFonts w:hint="cs"/>
          <w:b/>
          <w:bCs/>
          <w:sz w:val="28"/>
          <w:szCs w:val="28"/>
          <w:rtl/>
          <w:lang w:bidi="he-IL"/>
        </w:rPr>
        <w:t>משמר</w:t>
      </w:r>
      <w:r>
        <w:rPr>
          <w:b/>
          <w:bCs/>
          <w:sz w:val="28"/>
          <w:szCs w:val="28"/>
          <w:lang w:bidi="he-IL"/>
        </w:rPr>
        <w:t xml:space="preserve"> (strains </w:t>
      </w:r>
      <w:r>
        <w:rPr>
          <w:sz w:val="28"/>
          <w:szCs w:val="28"/>
          <w:lang w:bidi="he-IL"/>
        </w:rPr>
        <w:t xml:space="preserve">wine) </w:t>
      </w:r>
      <w:r>
        <w:rPr>
          <w:sz w:val="24"/>
          <w:szCs w:val="24"/>
          <w:lang w:bidi="he-IL"/>
        </w:rPr>
        <w:t xml:space="preserve">on </w:t>
      </w:r>
      <w:r>
        <w:rPr>
          <w:rFonts w:hint="cs"/>
          <w:sz w:val="24"/>
          <w:szCs w:val="24"/>
          <w:rtl/>
          <w:lang w:bidi="he-IL"/>
        </w:rPr>
        <w:t>שבת</w:t>
      </w:r>
      <w:r>
        <w:rPr>
          <w:sz w:val="24"/>
          <w:szCs w:val="24"/>
          <w:lang w:bidi="he-IL"/>
        </w:rPr>
        <w:t xml:space="preserve">? The </w:t>
      </w:r>
      <w:r>
        <w:rPr>
          <w:rFonts w:hint="cs"/>
          <w:sz w:val="24"/>
          <w:szCs w:val="24"/>
          <w:rtl/>
          <w:lang w:bidi="he-IL"/>
        </w:rPr>
        <w:t>גמרא</w:t>
      </w:r>
      <w:r>
        <w:rPr>
          <w:sz w:val="24"/>
          <w:szCs w:val="24"/>
          <w:lang w:bidi="he-IL"/>
        </w:rPr>
        <w:t xml:space="preserve"> continues th</w:t>
      </w:r>
      <w:ins w:id="34" w:author="EP" w:date="2016-07-05T19:33:00Z">
        <w:r w:rsidR="00C93C98">
          <w:rPr>
            <w:sz w:val="24"/>
            <w:szCs w:val="24"/>
            <w:lang w:bidi="he-IL"/>
          </w:rPr>
          <w:t>a</w:t>
        </w:r>
      </w:ins>
      <w:r>
        <w:rPr>
          <w:sz w:val="24"/>
          <w:szCs w:val="24"/>
          <w:lang w:bidi="he-IL"/>
        </w:rPr>
        <w:t>t it is a dispute -</w:t>
      </w:r>
    </w:p>
    <w:p w:rsidR="009F42F9" w:rsidRPr="00C93C98" w:rsidRDefault="00657A78" w:rsidP="00753F13">
      <w:pPr>
        <w:bidi/>
        <w:rPr>
          <w:rFonts w:ascii="David" w:hAnsi="David" w:cs="David"/>
          <w:b/>
          <w:bCs/>
          <w:sz w:val="28"/>
          <w:szCs w:val="28"/>
          <w:rtl/>
          <w:lang w:bidi="he-IL"/>
          <w:rPrChange w:id="35" w:author="EP" w:date="2016-07-05T19:33:00Z">
            <w:rPr>
              <w:b/>
              <w:bCs/>
              <w:sz w:val="28"/>
              <w:szCs w:val="28"/>
              <w:rtl/>
              <w:lang w:bidi="he-IL"/>
            </w:rPr>
          </w:rPrChange>
        </w:rPr>
      </w:pP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36" w:author="EP" w:date="2016-07-05T19:33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רבה אמר משום בורר רבי זירא אמר משום מרקד </w:t>
      </w:r>
      <w:del w:id="37" w:author="EP" w:date="2016-07-05T19:33:00Z">
        <w:r w:rsidR="009F42F9" w:rsidRPr="00C93C98" w:rsidDel="00C93C98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38" w:author="EP" w:date="2016-07-05T19:33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delText>–</w:delText>
        </w:r>
      </w:del>
      <w:ins w:id="39" w:author="EP" w:date="2016-07-05T19:33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9F42F9" w:rsidRDefault="009F42F9" w:rsidP="000868BE">
      <w:pPr>
        <w:rPr>
          <w:sz w:val="24"/>
          <w:szCs w:val="24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רבה</w:t>
      </w:r>
      <w:r>
        <w:rPr>
          <w:b/>
          <w:bCs/>
          <w:sz w:val="28"/>
          <w:szCs w:val="28"/>
          <w:lang w:bidi="he-IL"/>
        </w:rPr>
        <w:t xml:space="preserve"> maintains </w:t>
      </w:r>
      <w:r>
        <w:rPr>
          <w:sz w:val="28"/>
          <w:szCs w:val="28"/>
          <w:lang w:bidi="he-IL"/>
        </w:rPr>
        <w:t xml:space="preserve">that he is warned </w:t>
      </w:r>
      <w:r>
        <w:rPr>
          <w:b/>
          <w:bCs/>
          <w:sz w:val="28"/>
          <w:szCs w:val="28"/>
          <w:lang w:bidi="he-IL"/>
        </w:rPr>
        <w:t xml:space="preserve">on account </w:t>
      </w:r>
      <w:r>
        <w:rPr>
          <w:sz w:val="28"/>
          <w:szCs w:val="28"/>
          <w:lang w:bidi="he-IL"/>
        </w:rPr>
        <w:t xml:space="preserve">of the </w:t>
      </w:r>
      <w:r>
        <w:rPr>
          <w:rFonts w:hint="cs"/>
          <w:sz w:val="28"/>
          <w:szCs w:val="28"/>
          <w:rtl/>
          <w:lang w:bidi="he-IL"/>
        </w:rPr>
        <w:t>מלאכה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בורר</w:t>
      </w:r>
      <w:r>
        <w:rPr>
          <w:b/>
          <w:bCs/>
          <w:sz w:val="28"/>
          <w:szCs w:val="28"/>
          <w:lang w:bidi="he-IL"/>
        </w:rPr>
        <w:t xml:space="preserve"> (selecting); </w:t>
      </w:r>
      <w:r>
        <w:rPr>
          <w:sz w:val="28"/>
          <w:szCs w:val="28"/>
          <w:lang w:bidi="he-IL"/>
        </w:rPr>
        <w:t xml:space="preserve">while </w:t>
      </w:r>
      <w:r>
        <w:rPr>
          <w:rFonts w:hint="cs"/>
          <w:b/>
          <w:bCs/>
          <w:sz w:val="28"/>
          <w:szCs w:val="28"/>
          <w:rtl/>
          <w:lang w:bidi="he-IL"/>
        </w:rPr>
        <w:t>ר' זירא</w:t>
      </w:r>
      <w:r>
        <w:rPr>
          <w:b/>
          <w:bCs/>
          <w:sz w:val="28"/>
          <w:szCs w:val="28"/>
          <w:lang w:bidi="he-IL"/>
        </w:rPr>
        <w:t xml:space="preserve"> maintains that </w:t>
      </w:r>
      <w:r>
        <w:rPr>
          <w:sz w:val="28"/>
          <w:szCs w:val="28"/>
          <w:lang w:bidi="he-IL"/>
        </w:rPr>
        <w:t xml:space="preserve">he is warned on account of </w:t>
      </w:r>
      <w:r>
        <w:rPr>
          <w:rFonts w:hint="cs"/>
          <w:b/>
          <w:bCs/>
          <w:sz w:val="28"/>
          <w:szCs w:val="28"/>
          <w:rtl/>
          <w:lang w:bidi="he-IL"/>
        </w:rPr>
        <w:t>מרקד</w:t>
      </w:r>
      <w:r>
        <w:rPr>
          <w:b/>
          <w:bCs/>
          <w:sz w:val="28"/>
          <w:szCs w:val="28"/>
          <w:lang w:bidi="he-IL"/>
        </w:rPr>
        <w:t xml:space="preserve"> (sifting).</w:t>
      </w:r>
      <w:r>
        <w:rPr>
          <w:sz w:val="24"/>
          <w:szCs w:val="24"/>
          <w:lang w:bidi="he-IL"/>
        </w:rPr>
        <w:t xml:space="preserve"> It seems </w:t>
      </w:r>
      <w:r w:rsidR="000868BE">
        <w:rPr>
          <w:sz w:val="24"/>
          <w:szCs w:val="24"/>
          <w:lang w:bidi="he-IL"/>
        </w:rPr>
        <w:t xml:space="preserve">evident from that </w:t>
      </w:r>
      <w:r w:rsidR="000868BE">
        <w:rPr>
          <w:rFonts w:hint="cs"/>
          <w:sz w:val="24"/>
          <w:szCs w:val="24"/>
          <w:rtl/>
          <w:lang w:bidi="he-IL"/>
        </w:rPr>
        <w:t>גמרא</w:t>
      </w:r>
      <w:r w:rsidR="000868BE">
        <w:rPr>
          <w:sz w:val="24"/>
          <w:szCs w:val="24"/>
          <w:lang w:bidi="he-IL"/>
        </w:rPr>
        <w:t xml:space="preserve"> that it is necessary to warn a </w:t>
      </w:r>
      <w:r w:rsidR="000868BE">
        <w:rPr>
          <w:rFonts w:hint="cs"/>
          <w:sz w:val="24"/>
          <w:szCs w:val="24"/>
          <w:rtl/>
          <w:lang w:bidi="he-IL"/>
        </w:rPr>
        <w:t>תולדה</w:t>
      </w:r>
      <w:r w:rsidR="000868BE">
        <w:rPr>
          <w:sz w:val="24"/>
          <w:szCs w:val="24"/>
          <w:lang w:bidi="he-IL"/>
        </w:rPr>
        <w:t xml:space="preserve">, by mentioning the </w:t>
      </w:r>
      <w:r w:rsidR="000868BE">
        <w:rPr>
          <w:rFonts w:hint="cs"/>
          <w:sz w:val="24"/>
          <w:szCs w:val="24"/>
          <w:rtl/>
          <w:lang w:bidi="he-IL"/>
        </w:rPr>
        <w:t>אב</w:t>
      </w:r>
      <w:r w:rsidR="000868BE">
        <w:rPr>
          <w:sz w:val="24"/>
          <w:szCs w:val="24"/>
          <w:lang w:bidi="he-IL"/>
        </w:rPr>
        <w:t>.</w:t>
      </w:r>
      <w:r w:rsidR="000868BE">
        <w:rPr>
          <w:rStyle w:val="FootnoteReference"/>
          <w:sz w:val="24"/>
          <w:szCs w:val="24"/>
          <w:lang w:bidi="he-IL"/>
        </w:rPr>
        <w:footnoteReference w:id="2"/>
      </w:r>
      <w:r w:rsidR="000868BE">
        <w:rPr>
          <w:sz w:val="24"/>
          <w:szCs w:val="24"/>
          <w:lang w:bidi="he-IL"/>
        </w:rPr>
        <w:t xml:space="preserve"> It is therefore understood why the </w:t>
      </w:r>
      <w:r w:rsidR="000868BE">
        <w:rPr>
          <w:rFonts w:hint="cs"/>
          <w:sz w:val="24"/>
          <w:szCs w:val="24"/>
          <w:rtl/>
          <w:lang w:bidi="he-IL"/>
        </w:rPr>
        <w:t>חכמים</w:t>
      </w:r>
      <w:r w:rsidR="000868BE">
        <w:rPr>
          <w:sz w:val="24"/>
          <w:szCs w:val="24"/>
          <w:lang w:bidi="he-IL"/>
        </w:rPr>
        <w:t xml:space="preserve"> divided the </w:t>
      </w:r>
      <w:r w:rsidR="000868BE">
        <w:rPr>
          <w:rFonts w:hint="cs"/>
          <w:sz w:val="24"/>
          <w:szCs w:val="24"/>
          <w:rtl/>
          <w:lang w:bidi="he-IL"/>
        </w:rPr>
        <w:t>מלאכות</w:t>
      </w:r>
      <w:r w:rsidR="000868BE">
        <w:rPr>
          <w:sz w:val="24"/>
          <w:szCs w:val="24"/>
          <w:lang w:bidi="he-IL"/>
        </w:rPr>
        <w:t xml:space="preserve"> into various </w:t>
      </w:r>
      <w:r w:rsidR="000868BE">
        <w:rPr>
          <w:rFonts w:hint="cs"/>
          <w:sz w:val="24"/>
          <w:szCs w:val="24"/>
          <w:rtl/>
          <w:lang w:bidi="he-IL"/>
        </w:rPr>
        <w:t>אבות</w:t>
      </w:r>
      <w:r w:rsidR="000868BE">
        <w:rPr>
          <w:sz w:val="24"/>
          <w:szCs w:val="24"/>
          <w:lang w:bidi="he-IL"/>
        </w:rPr>
        <w:t xml:space="preserve">; in order to properly warn a transgressor. The question therefore is, why does the </w:t>
      </w:r>
      <w:r w:rsidR="000868BE">
        <w:rPr>
          <w:rFonts w:hint="cs"/>
          <w:sz w:val="24"/>
          <w:szCs w:val="24"/>
          <w:rtl/>
          <w:lang w:bidi="he-IL"/>
        </w:rPr>
        <w:t>גמרא</w:t>
      </w:r>
      <w:r w:rsidR="000868BE">
        <w:rPr>
          <w:sz w:val="24"/>
          <w:szCs w:val="24"/>
          <w:lang w:bidi="he-IL"/>
        </w:rPr>
        <w:t xml:space="preserve"> ask that according to </w:t>
      </w:r>
      <w:r w:rsidR="000868BE">
        <w:rPr>
          <w:rFonts w:hint="cs"/>
          <w:sz w:val="24"/>
          <w:szCs w:val="24"/>
          <w:rtl/>
          <w:lang w:bidi="he-IL"/>
        </w:rPr>
        <w:t>ר"א</w:t>
      </w:r>
      <w:r w:rsidR="000868BE">
        <w:rPr>
          <w:sz w:val="24"/>
          <w:szCs w:val="24"/>
          <w:lang w:bidi="he-IL"/>
        </w:rPr>
        <w:t xml:space="preserve"> what is the purpose of calling certain </w:t>
      </w:r>
      <w:r w:rsidR="000868BE">
        <w:rPr>
          <w:rFonts w:hint="cs"/>
          <w:sz w:val="24"/>
          <w:szCs w:val="24"/>
          <w:rtl/>
          <w:lang w:bidi="he-IL"/>
        </w:rPr>
        <w:t xml:space="preserve">מלאכות </w:t>
      </w:r>
      <w:r w:rsidR="000868BE">
        <w:rPr>
          <w:sz w:val="24"/>
          <w:szCs w:val="24"/>
          <w:rtl/>
          <w:lang w:bidi="he-IL"/>
        </w:rPr>
        <w:t>–</w:t>
      </w:r>
      <w:r w:rsidR="000868BE">
        <w:rPr>
          <w:rFonts w:hint="cs"/>
          <w:sz w:val="24"/>
          <w:szCs w:val="24"/>
          <w:rtl/>
          <w:lang w:bidi="he-IL"/>
        </w:rPr>
        <w:t xml:space="preserve"> אבות</w:t>
      </w:r>
      <w:r w:rsidR="000868BE">
        <w:rPr>
          <w:sz w:val="24"/>
          <w:szCs w:val="24"/>
          <w:lang w:bidi="he-IL"/>
        </w:rPr>
        <w:t xml:space="preserve">; when there is an obvious purpose?! </w:t>
      </w:r>
    </w:p>
    <w:p w:rsidR="000868BE" w:rsidRDefault="000868BE" w:rsidP="000868BE">
      <w:pPr>
        <w:rPr>
          <w:sz w:val="24"/>
          <w:szCs w:val="24"/>
          <w:lang w:bidi="he-IL"/>
        </w:rPr>
      </w:pPr>
    </w:p>
    <w:p w:rsidR="000868BE" w:rsidRDefault="000868BE" w:rsidP="000868BE">
      <w:pPr>
        <w:rPr>
          <w:ins w:id="41" w:author="EP" w:date="2016-07-04T22:10:00Z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answers; in truth it is not necessary to warn for a </w:t>
      </w:r>
      <w:r>
        <w:rPr>
          <w:rFonts w:hint="cs"/>
          <w:sz w:val="24"/>
          <w:szCs w:val="24"/>
          <w:rtl/>
          <w:lang w:bidi="he-IL"/>
        </w:rPr>
        <w:t>תולדה</w:t>
      </w:r>
      <w:r>
        <w:rPr>
          <w:sz w:val="24"/>
          <w:szCs w:val="24"/>
          <w:lang w:bidi="he-IL"/>
        </w:rPr>
        <w:t xml:space="preserve"> by mentioning the </w:t>
      </w:r>
      <w:r>
        <w:rPr>
          <w:rFonts w:hint="cs"/>
          <w:sz w:val="24"/>
          <w:szCs w:val="24"/>
          <w:rtl/>
          <w:lang w:bidi="he-IL"/>
        </w:rPr>
        <w:t>אב</w:t>
      </w:r>
      <w:r>
        <w:rPr>
          <w:sz w:val="24"/>
          <w:szCs w:val="24"/>
          <w:lang w:bidi="he-IL"/>
        </w:rPr>
        <w:t xml:space="preserve">. One can warn for a </w:t>
      </w:r>
      <w:r>
        <w:rPr>
          <w:rFonts w:hint="cs"/>
          <w:sz w:val="24"/>
          <w:szCs w:val="24"/>
          <w:rtl/>
          <w:lang w:bidi="he-IL"/>
        </w:rPr>
        <w:t>תולדה</w:t>
      </w:r>
      <w:r>
        <w:rPr>
          <w:sz w:val="24"/>
          <w:szCs w:val="24"/>
          <w:lang w:bidi="he-IL"/>
        </w:rPr>
        <w:t xml:space="preserve"> even by mentioning only the </w:t>
      </w:r>
      <w:r>
        <w:rPr>
          <w:rFonts w:hint="cs"/>
          <w:sz w:val="24"/>
          <w:szCs w:val="24"/>
          <w:rtl/>
          <w:lang w:bidi="he-IL"/>
        </w:rPr>
        <w:t>תולדה</w:t>
      </w:r>
      <w:r>
        <w:rPr>
          <w:sz w:val="24"/>
          <w:szCs w:val="24"/>
          <w:lang w:bidi="he-IL"/>
        </w:rPr>
        <w:t xml:space="preserve">. The </w:t>
      </w:r>
      <w:r>
        <w:rPr>
          <w:rFonts w:hint="cs"/>
          <w:sz w:val="24"/>
          <w:szCs w:val="24"/>
          <w:rtl/>
          <w:lang w:bidi="he-IL"/>
        </w:rPr>
        <w:t>מחלוקת</w:t>
      </w:r>
      <w:r>
        <w:rPr>
          <w:sz w:val="24"/>
          <w:szCs w:val="24"/>
          <w:lang w:bidi="he-IL"/>
        </w:rPr>
        <w:t xml:space="preserve"> in </w:t>
      </w:r>
      <w:r>
        <w:rPr>
          <w:rFonts w:hint="cs"/>
          <w:sz w:val="24"/>
          <w:szCs w:val="24"/>
          <w:rtl/>
          <w:lang w:bidi="he-IL"/>
        </w:rPr>
        <w:t>מסכת שבת</w:t>
      </w:r>
      <w:r>
        <w:rPr>
          <w:sz w:val="24"/>
          <w:szCs w:val="24"/>
          <w:lang w:bidi="he-IL"/>
        </w:rPr>
        <w:t xml:space="preserve"> is if he warned him</w:t>
      </w:r>
      <w:ins w:id="42" w:author="EP" w:date="2016-07-04T22:09:00Z">
        <w:r w:rsidR="00B76424">
          <w:rPr>
            <w:sz w:val="24"/>
            <w:szCs w:val="24"/>
            <w:lang w:bidi="he-IL"/>
          </w:rPr>
          <w:t xml:space="preserve"> </w:t>
        </w:r>
      </w:ins>
      <w:ins w:id="43" w:author="EP" w:date="2016-07-04T22:10:00Z">
        <w:r w:rsidR="00B76424">
          <w:rPr>
            <w:sz w:val="24"/>
            <w:szCs w:val="24"/>
            <w:lang w:bidi="he-IL"/>
          </w:rPr>
          <w:t xml:space="preserve">through the </w:t>
        </w:r>
        <w:r w:rsidR="00B76424">
          <w:rPr>
            <w:rFonts w:hint="cs"/>
            <w:sz w:val="24"/>
            <w:szCs w:val="24"/>
            <w:rtl/>
            <w:lang w:bidi="he-IL"/>
          </w:rPr>
          <w:t>אב</w:t>
        </w:r>
        <w:r w:rsidR="00B76424">
          <w:rPr>
            <w:sz w:val="24"/>
            <w:szCs w:val="24"/>
            <w:lang w:bidi="he-IL"/>
          </w:rPr>
          <w:t xml:space="preserve"> (instead of the </w:t>
        </w:r>
        <w:r w:rsidR="00B76424">
          <w:rPr>
            <w:rFonts w:hint="cs"/>
            <w:sz w:val="24"/>
            <w:szCs w:val="24"/>
            <w:rtl/>
            <w:lang w:bidi="he-IL"/>
          </w:rPr>
          <w:t>תולדה</w:t>
        </w:r>
        <w:r w:rsidR="00B76424">
          <w:rPr>
            <w:sz w:val="24"/>
            <w:szCs w:val="24"/>
            <w:lang w:bidi="he-IL"/>
          </w:rPr>
          <w:t xml:space="preserve">) as </w:t>
        </w:r>
        <w:r w:rsidR="00B76424">
          <w:rPr>
            <w:rFonts w:hint="cs"/>
            <w:sz w:val="24"/>
            <w:szCs w:val="24"/>
            <w:rtl/>
            <w:lang w:bidi="he-IL"/>
          </w:rPr>
          <w:t>תוספות</w:t>
        </w:r>
        <w:r w:rsidR="00B76424">
          <w:rPr>
            <w:sz w:val="24"/>
            <w:szCs w:val="24"/>
            <w:lang w:bidi="he-IL"/>
          </w:rPr>
          <w:t xml:space="preserve"> will now explain.</w:t>
        </w:r>
      </w:ins>
    </w:p>
    <w:p w:rsidR="00B76424" w:rsidRPr="00C93C98" w:rsidDel="00B76424" w:rsidRDefault="00B76424" w:rsidP="000868BE">
      <w:pPr>
        <w:rPr>
          <w:del w:id="44" w:author="EP" w:date="2016-07-04T22:11:00Z"/>
          <w:rFonts w:ascii="David" w:hAnsi="David" w:cs="David"/>
          <w:sz w:val="24"/>
          <w:szCs w:val="24"/>
          <w:lang w:bidi="he-IL"/>
          <w:rPrChange w:id="45" w:author="EP" w:date="2016-07-05T19:34:00Z">
            <w:rPr>
              <w:del w:id="46" w:author="EP" w:date="2016-07-04T22:11:00Z"/>
              <w:sz w:val="24"/>
              <w:szCs w:val="24"/>
              <w:lang w:bidi="he-IL"/>
            </w:rPr>
          </w:rPrChange>
        </w:rPr>
      </w:pPr>
    </w:p>
    <w:p w:rsidR="00B76424" w:rsidRPr="00C93C98" w:rsidRDefault="00657A78" w:rsidP="00753F13">
      <w:pPr>
        <w:bidi/>
        <w:rPr>
          <w:ins w:id="47" w:author="EP" w:date="2016-07-04T22:12:00Z"/>
          <w:rFonts w:ascii="David" w:hAnsi="David" w:cs="David"/>
          <w:b/>
          <w:bCs/>
          <w:sz w:val="28"/>
          <w:szCs w:val="28"/>
          <w:rtl/>
          <w:lang w:bidi="he-IL"/>
          <w:rPrChange w:id="48" w:author="EP" w:date="2016-07-05T19:34:00Z">
            <w:rPr>
              <w:ins w:id="49" w:author="EP" w:date="2016-07-04T22:12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50" w:author="EP" w:date="2016-07-05T19:34:00Z">
            <w:rPr>
              <w:b/>
              <w:bCs/>
              <w:sz w:val="28"/>
              <w:szCs w:val="28"/>
              <w:rtl/>
              <w:lang w:bidi="he-IL"/>
            </w:rPr>
          </w:rPrChange>
        </w:rPr>
        <w:t>וי</w:t>
      </w:r>
      <w:ins w:id="51" w:author="EP" w:date="2016-07-04T22:11:00Z">
        <w:r w:rsidR="00B76424" w:rsidRPr="00C93C98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52" w:author="EP" w:date="2016-07-05T19:34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ש</w:t>
        </w:r>
      </w:ins>
      <w:del w:id="53" w:author="EP" w:date="2016-07-04T22:11:00Z">
        <w:r w:rsidRPr="00C93C98" w:rsidDel="00B76424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54" w:author="EP" w:date="2016-07-05T19:34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delText>"</w:delText>
        </w:r>
      </w:del>
      <w:ins w:id="55" w:author="EP" w:date="2016-07-04T22:11:00Z">
        <w:r w:rsidR="00B76424" w:rsidRPr="00C93C98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56" w:author="EP" w:date="2016-07-05T19:34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</w:ins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57" w:author="EP" w:date="2016-07-05T19:34:00Z">
            <w:rPr>
              <w:b/>
              <w:bCs/>
              <w:sz w:val="28"/>
              <w:szCs w:val="28"/>
              <w:rtl/>
              <w:lang w:bidi="he-IL"/>
            </w:rPr>
          </w:rPrChange>
        </w:rPr>
        <w:t>ל</w:t>
      </w:r>
      <w:ins w:id="58" w:author="EP" w:date="2016-07-04T22:11:00Z">
        <w:r w:rsidR="00B76424" w:rsidRPr="00C93C98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59" w:author="EP" w:date="2016-07-05T19:34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ומר</w:t>
        </w:r>
      </w:ins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60" w:author="EP" w:date="2016-07-05T19:34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דהכי פריך</w:t>
      </w:r>
      <w:ins w:id="61" w:author="EP" w:date="2016-07-05T07:53:00Z">
        <w:r w:rsidR="000D5B0F" w:rsidRPr="00C93C98">
          <w:rPr>
            <w:rStyle w:val="FootnoteReference"/>
            <w:rFonts w:ascii="David" w:hAnsi="David" w:cs="David"/>
            <w:b/>
            <w:bCs/>
            <w:sz w:val="28"/>
            <w:szCs w:val="28"/>
            <w:rtl/>
            <w:lang w:bidi="he-IL"/>
            <w:rPrChange w:id="62" w:author="EP" w:date="2016-07-05T19:34:00Z">
              <w:rPr>
                <w:rStyle w:val="FootnoteReference"/>
                <w:b/>
                <w:bCs/>
                <w:sz w:val="28"/>
                <w:szCs w:val="28"/>
                <w:rtl/>
                <w:lang w:bidi="he-IL"/>
              </w:rPr>
            </w:rPrChange>
          </w:rPr>
          <w:footnoteReference w:id="3"/>
        </w:r>
      </w:ins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65" w:author="EP" w:date="2016-07-05T19:34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משום מאי מתרינן ביה שהוא חייב </w:t>
      </w:r>
      <w:ins w:id="66" w:author="EP" w:date="2016-07-05T19:34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B76424" w:rsidRPr="00484449" w:rsidRDefault="00B76424">
      <w:pPr>
        <w:rPr>
          <w:ins w:id="67" w:author="EP" w:date="2016-07-04T22:11:00Z"/>
          <w:b/>
          <w:bCs/>
          <w:sz w:val="28"/>
          <w:szCs w:val="28"/>
          <w:lang w:bidi="he-IL"/>
        </w:rPr>
        <w:pPrChange w:id="68" w:author="EP" w:date="2016-07-04T22:12:00Z">
          <w:pPr>
            <w:bidi/>
          </w:pPr>
        </w:pPrChange>
      </w:pPr>
      <w:ins w:id="69" w:author="EP" w:date="2016-07-04T22:12:00Z">
        <w:r>
          <w:rPr>
            <w:b/>
            <w:bCs/>
            <w:sz w:val="28"/>
            <w:szCs w:val="28"/>
            <w:lang w:bidi="he-IL"/>
          </w:rPr>
          <w:lastRenderedPageBreak/>
          <w:t xml:space="preserve">And one can say; that this is the explanation </w:t>
        </w:r>
        <w:r>
          <w:rPr>
            <w:sz w:val="28"/>
            <w:szCs w:val="28"/>
            <w:lang w:bidi="he-IL"/>
          </w:rPr>
          <w:t xml:space="preserve">of the </w:t>
        </w:r>
        <w:r>
          <w:rPr>
            <w:b/>
            <w:bCs/>
            <w:sz w:val="28"/>
            <w:szCs w:val="28"/>
            <w:lang w:bidi="he-IL"/>
          </w:rPr>
          <w:t>question; ‘on a</w:t>
        </w:r>
      </w:ins>
      <w:ins w:id="70" w:author="EP" w:date="2016-07-04T22:13:00Z">
        <w:r>
          <w:rPr>
            <w:b/>
            <w:bCs/>
            <w:sz w:val="28"/>
            <w:szCs w:val="28"/>
            <w:lang w:bidi="he-IL"/>
          </w:rPr>
          <w:t xml:space="preserve">ccount of which </w:t>
        </w:r>
        <w:r>
          <w:rPr>
            <w:rFonts w:hint="cs"/>
            <w:sz w:val="28"/>
            <w:szCs w:val="28"/>
            <w:rtl/>
            <w:lang w:bidi="he-IL"/>
          </w:rPr>
          <w:t>אב מלאכה</w:t>
        </w:r>
      </w:ins>
      <w:ins w:id="71" w:author="EP" w:date="2016-07-04T22:23:00Z">
        <w:r w:rsidR="00484449">
          <w:rPr>
            <w:sz w:val="28"/>
            <w:szCs w:val="28"/>
            <w:lang w:bidi="he-IL"/>
          </w:rPr>
          <w:t xml:space="preserve"> </w:t>
        </w:r>
        <w:r w:rsidR="00484449">
          <w:rPr>
            <w:b/>
            <w:bCs/>
            <w:sz w:val="28"/>
            <w:szCs w:val="28"/>
            <w:lang w:bidi="he-IL"/>
          </w:rPr>
          <w:t xml:space="preserve">can we warn </w:t>
        </w:r>
        <w:r w:rsidR="00484449">
          <w:rPr>
            <w:sz w:val="28"/>
            <w:szCs w:val="28"/>
            <w:lang w:bidi="he-IL"/>
          </w:rPr>
          <w:t xml:space="preserve">the </w:t>
        </w:r>
        <w:r w:rsidR="00484449">
          <w:rPr>
            <w:rFonts w:hint="cs"/>
            <w:sz w:val="28"/>
            <w:szCs w:val="28"/>
            <w:rtl/>
            <w:lang w:bidi="he-IL"/>
          </w:rPr>
          <w:t>משמר</w:t>
        </w:r>
        <w:r w:rsidR="00484449">
          <w:rPr>
            <w:sz w:val="28"/>
            <w:szCs w:val="28"/>
            <w:lang w:bidi="he-IL"/>
          </w:rPr>
          <w:t xml:space="preserve"> </w:t>
        </w:r>
        <w:r w:rsidR="00484449">
          <w:rPr>
            <w:b/>
            <w:bCs/>
            <w:sz w:val="28"/>
            <w:szCs w:val="28"/>
            <w:lang w:bidi="he-IL"/>
          </w:rPr>
          <w:t xml:space="preserve">and he will </w:t>
        </w:r>
        <w:r w:rsidR="00484449">
          <w:rPr>
            <w:sz w:val="28"/>
            <w:szCs w:val="28"/>
            <w:lang w:bidi="he-IL"/>
          </w:rPr>
          <w:t xml:space="preserve">(still) </w:t>
        </w:r>
        <w:r w:rsidR="00484449">
          <w:rPr>
            <w:b/>
            <w:bCs/>
            <w:sz w:val="28"/>
            <w:szCs w:val="28"/>
            <w:lang w:bidi="he-IL"/>
          </w:rPr>
          <w:t xml:space="preserve">be </w:t>
        </w:r>
        <w:r w:rsidR="00484449">
          <w:rPr>
            <w:rFonts w:hint="cs"/>
            <w:b/>
            <w:bCs/>
            <w:sz w:val="28"/>
            <w:szCs w:val="28"/>
            <w:rtl/>
            <w:lang w:bidi="he-IL"/>
          </w:rPr>
          <w:t>חייב</w:t>
        </w:r>
        <w:r w:rsidR="00484449">
          <w:rPr>
            <w:b/>
            <w:bCs/>
            <w:sz w:val="28"/>
            <w:szCs w:val="28"/>
            <w:lang w:bidi="he-IL"/>
          </w:rPr>
          <w:t xml:space="preserve"> -</w:t>
        </w:r>
      </w:ins>
    </w:p>
    <w:p w:rsidR="000D5B0F" w:rsidRPr="00C93C98" w:rsidRDefault="00657A78" w:rsidP="00753F13">
      <w:pPr>
        <w:bidi/>
        <w:rPr>
          <w:ins w:id="72" w:author="EP" w:date="2016-07-05T07:48:00Z"/>
          <w:rFonts w:ascii="David" w:hAnsi="David" w:cs="David"/>
          <w:b/>
          <w:bCs/>
          <w:sz w:val="28"/>
          <w:szCs w:val="28"/>
          <w:rtl/>
          <w:lang w:bidi="he-IL"/>
          <w:rPrChange w:id="73" w:author="EP" w:date="2016-07-05T19:34:00Z">
            <w:rPr>
              <w:ins w:id="74" w:author="EP" w:date="2016-07-05T07:48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75" w:author="EP" w:date="2016-07-05T19:34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רבה אמר משום בורר אבל התרו בו משום מרקד פטור </w:t>
      </w:r>
      <w:ins w:id="76" w:author="EP" w:date="2016-07-05T19:34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0D5B0F" w:rsidRPr="00C93C98" w:rsidRDefault="000D5B0F">
      <w:pPr>
        <w:rPr>
          <w:ins w:id="77" w:author="EP" w:date="2016-07-05T07:48:00Z"/>
          <w:sz w:val="24"/>
          <w:szCs w:val="24"/>
          <w:lang w:bidi="he-IL"/>
          <w:rPrChange w:id="78" w:author="EP" w:date="2016-07-05T19:34:00Z">
            <w:rPr>
              <w:ins w:id="79" w:author="EP" w:date="2016-07-05T07:48:00Z"/>
              <w:b/>
              <w:bCs/>
              <w:sz w:val="28"/>
              <w:szCs w:val="28"/>
              <w:lang w:bidi="he-IL"/>
            </w:rPr>
          </w:rPrChange>
        </w:rPr>
        <w:pPrChange w:id="80" w:author="EP" w:date="2016-07-05T07:48:00Z">
          <w:pPr>
            <w:bidi/>
          </w:pPr>
        </w:pPrChange>
      </w:pPr>
      <w:ins w:id="81" w:author="EP" w:date="2016-07-05T07:48:00Z">
        <w:r>
          <w:rPr>
            <w:rFonts w:hint="cs"/>
            <w:b/>
            <w:bCs/>
            <w:sz w:val="28"/>
            <w:szCs w:val="28"/>
            <w:rtl/>
            <w:lang w:bidi="he-IL"/>
          </w:rPr>
          <w:t>רבה</w:t>
        </w:r>
        <w:r>
          <w:rPr>
            <w:b/>
            <w:bCs/>
            <w:sz w:val="28"/>
            <w:szCs w:val="28"/>
            <w:lang w:bidi="he-IL"/>
          </w:rPr>
          <w:t xml:space="preserve"> said on account of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בורר</w:t>
        </w:r>
        <w:r>
          <w:rPr>
            <w:b/>
            <w:bCs/>
            <w:sz w:val="28"/>
            <w:szCs w:val="28"/>
            <w:lang w:bidi="he-IL"/>
          </w:rPr>
          <w:t xml:space="preserve"> </w:t>
        </w:r>
      </w:ins>
      <w:ins w:id="82" w:author="EP" w:date="2016-07-05T07:49:00Z">
        <w:r>
          <w:rPr>
            <w:sz w:val="28"/>
            <w:szCs w:val="28"/>
            <w:lang w:bidi="he-IL"/>
          </w:rPr>
          <w:t xml:space="preserve">only; </w:t>
        </w:r>
        <w:r>
          <w:rPr>
            <w:b/>
            <w:bCs/>
            <w:sz w:val="28"/>
            <w:szCs w:val="28"/>
            <w:lang w:bidi="he-IL"/>
          </w:rPr>
          <w:t xml:space="preserve">however </w:t>
        </w:r>
        <w:r>
          <w:rPr>
            <w:sz w:val="28"/>
            <w:szCs w:val="28"/>
            <w:lang w:bidi="he-IL"/>
          </w:rPr>
          <w:t xml:space="preserve">if the </w:t>
        </w:r>
        <w:r>
          <w:rPr>
            <w:rFonts w:hint="cs"/>
            <w:sz w:val="28"/>
            <w:szCs w:val="28"/>
            <w:rtl/>
            <w:lang w:bidi="he-IL"/>
          </w:rPr>
          <w:t>משמר</w:t>
        </w:r>
        <w:r>
          <w:rPr>
            <w:sz w:val="28"/>
            <w:szCs w:val="28"/>
            <w:lang w:bidi="he-IL"/>
          </w:rPr>
          <w:t xml:space="preserve"> </w:t>
        </w:r>
        <w:r>
          <w:rPr>
            <w:b/>
            <w:bCs/>
            <w:sz w:val="28"/>
            <w:szCs w:val="28"/>
            <w:lang w:bidi="he-IL"/>
          </w:rPr>
          <w:t xml:space="preserve">was warned on account of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מרקד</w:t>
        </w:r>
        <w:r>
          <w:rPr>
            <w:b/>
            <w:bCs/>
            <w:sz w:val="28"/>
            <w:szCs w:val="28"/>
            <w:lang w:bidi="he-IL"/>
          </w:rPr>
          <w:t xml:space="preserve"> he will be exempt </w:t>
        </w:r>
        <w:r w:rsidRPr="00C93C98">
          <w:rPr>
            <w:sz w:val="24"/>
            <w:szCs w:val="24"/>
            <w:lang w:bidi="he-IL"/>
            <w:rPrChange w:id="83" w:author="EP" w:date="2016-07-05T19:34:00Z">
              <w:rPr>
                <w:sz w:val="28"/>
                <w:szCs w:val="28"/>
                <w:lang w:bidi="he-IL"/>
              </w:rPr>
            </w:rPrChange>
          </w:rPr>
          <w:t>from punishment -</w:t>
        </w:r>
      </w:ins>
    </w:p>
    <w:p w:rsidR="000D5B0F" w:rsidRPr="00C93C98" w:rsidRDefault="00657A78" w:rsidP="00753F13">
      <w:pPr>
        <w:bidi/>
        <w:rPr>
          <w:ins w:id="84" w:author="EP" w:date="2016-07-05T07:50:00Z"/>
          <w:rFonts w:ascii="David" w:hAnsi="David" w:cs="David"/>
          <w:b/>
          <w:bCs/>
          <w:sz w:val="28"/>
          <w:szCs w:val="28"/>
          <w:rtl/>
          <w:lang w:bidi="he-IL"/>
          <w:rPrChange w:id="85" w:author="EP" w:date="2016-07-05T19:35:00Z">
            <w:rPr>
              <w:ins w:id="86" w:author="EP" w:date="2016-07-05T07:50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87" w:author="EP" w:date="2016-07-05T19:35:00Z">
            <w:rPr>
              <w:b/>
              <w:bCs/>
              <w:sz w:val="28"/>
              <w:szCs w:val="28"/>
              <w:rtl/>
              <w:lang w:bidi="he-IL"/>
            </w:rPr>
          </w:rPrChange>
        </w:rPr>
        <w:t>דכיון שהוא מתרה בדבר שאין דומה</w:t>
      </w:r>
      <w:ins w:id="88" w:author="EP" w:date="2016-07-05T07:54:00Z">
        <w:r w:rsidR="000D5B0F" w:rsidRPr="00C93C98">
          <w:rPr>
            <w:rStyle w:val="FootnoteReference"/>
            <w:rFonts w:ascii="David" w:hAnsi="David" w:cs="David"/>
            <w:b/>
            <w:bCs/>
            <w:sz w:val="28"/>
            <w:szCs w:val="28"/>
            <w:rtl/>
            <w:lang w:bidi="he-IL"/>
            <w:rPrChange w:id="89" w:author="EP" w:date="2016-07-05T19:35:00Z">
              <w:rPr>
                <w:rStyle w:val="FootnoteReference"/>
                <w:b/>
                <w:bCs/>
                <w:sz w:val="28"/>
                <w:szCs w:val="28"/>
                <w:rtl/>
                <w:lang w:bidi="he-IL"/>
              </w:rPr>
            </w:rPrChange>
          </w:rPr>
          <w:footnoteReference w:id="4"/>
        </w:r>
      </w:ins>
      <w:r w:rsidRPr="00C93C98">
        <w:rPr>
          <w:rFonts w:ascii="David" w:hAnsi="David" w:cs="David"/>
          <w:b/>
          <w:bCs/>
          <w:sz w:val="28"/>
          <w:szCs w:val="28"/>
          <w:rtl/>
          <w:lang w:bidi="he-IL"/>
          <w:rPrChange w:id="92" w:author="EP" w:date="2016-07-05T19:35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סבר שמלעיג בו ופטור </w:t>
      </w:r>
      <w:ins w:id="93" w:author="EP" w:date="2016-07-05T19:35:00Z">
        <w:r w:rsidR="00C93C98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0D5B0F" w:rsidRPr="000D5B0F" w:rsidRDefault="000D5B0F">
      <w:pPr>
        <w:rPr>
          <w:ins w:id="94" w:author="EP" w:date="2016-07-05T07:50:00Z"/>
          <w:sz w:val="24"/>
          <w:szCs w:val="24"/>
          <w:lang w:bidi="he-IL"/>
          <w:rPrChange w:id="95" w:author="EP" w:date="2016-07-05T07:52:00Z">
            <w:rPr>
              <w:ins w:id="96" w:author="EP" w:date="2016-07-05T07:50:00Z"/>
              <w:b/>
              <w:bCs/>
              <w:sz w:val="28"/>
              <w:szCs w:val="28"/>
              <w:lang w:bidi="he-IL"/>
            </w:rPr>
          </w:rPrChange>
        </w:rPr>
        <w:pPrChange w:id="97" w:author="EP" w:date="2016-07-05T07:50:00Z">
          <w:pPr>
            <w:bidi/>
          </w:pPr>
        </w:pPrChange>
      </w:pPr>
      <w:ins w:id="98" w:author="EP" w:date="2016-07-05T07:50:00Z">
        <w:r>
          <w:rPr>
            <w:b/>
            <w:bCs/>
            <w:sz w:val="28"/>
            <w:szCs w:val="28"/>
            <w:lang w:bidi="he-IL"/>
          </w:rPr>
          <w:t xml:space="preserve">For since he was warned with something </w:t>
        </w:r>
        <w:r>
          <w:rPr>
            <w:sz w:val="28"/>
            <w:szCs w:val="28"/>
            <w:lang w:bidi="he-IL"/>
          </w:rPr>
          <w:t>(</w:t>
        </w:r>
        <w:r>
          <w:rPr>
            <w:rFonts w:hint="cs"/>
            <w:sz w:val="28"/>
            <w:szCs w:val="28"/>
            <w:rtl/>
            <w:lang w:bidi="he-IL"/>
          </w:rPr>
          <w:t>מרקד</w:t>
        </w:r>
        <w:r>
          <w:rPr>
            <w:sz w:val="28"/>
            <w:szCs w:val="28"/>
            <w:lang w:bidi="he-IL"/>
          </w:rPr>
          <w:t xml:space="preserve">) </w:t>
        </w:r>
        <w:r>
          <w:rPr>
            <w:b/>
            <w:bCs/>
            <w:sz w:val="28"/>
            <w:szCs w:val="28"/>
            <w:lang w:bidi="he-IL"/>
          </w:rPr>
          <w:t xml:space="preserve">which is not similar </w:t>
        </w:r>
      </w:ins>
      <w:ins w:id="99" w:author="EP" w:date="2016-07-05T07:51:00Z">
        <w:r>
          <w:rPr>
            <w:sz w:val="28"/>
            <w:szCs w:val="28"/>
            <w:lang w:bidi="he-IL"/>
          </w:rPr>
          <w:t xml:space="preserve">to </w:t>
        </w:r>
        <w:r>
          <w:rPr>
            <w:rFonts w:hint="cs"/>
            <w:sz w:val="28"/>
            <w:szCs w:val="28"/>
            <w:rtl/>
            <w:lang w:bidi="he-IL"/>
          </w:rPr>
          <w:t>משמר</w:t>
        </w:r>
        <w:r>
          <w:rPr>
            <w:sz w:val="28"/>
            <w:szCs w:val="28"/>
            <w:lang w:bidi="he-IL"/>
          </w:rPr>
          <w:t xml:space="preserve">, the transgressor </w:t>
        </w:r>
        <w:r>
          <w:rPr>
            <w:b/>
            <w:bCs/>
            <w:sz w:val="28"/>
            <w:szCs w:val="28"/>
            <w:lang w:bidi="he-IL"/>
          </w:rPr>
          <w:t xml:space="preserve">assumes that </w:t>
        </w:r>
        <w:r>
          <w:rPr>
            <w:sz w:val="28"/>
            <w:szCs w:val="28"/>
            <w:lang w:bidi="he-IL"/>
          </w:rPr>
          <w:t xml:space="preserve">the witnesses who are warning him </w:t>
        </w:r>
        <w:r>
          <w:rPr>
            <w:b/>
            <w:bCs/>
            <w:sz w:val="28"/>
            <w:szCs w:val="28"/>
            <w:lang w:bidi="he-IL"/>
          </w:rPr>
          <w:t>are</w:t>
        </w:r>
      </w:ins>
      <w:ins w:id="100" w:author="EP" w:date="2016-07-05T07:52:00Z">
        <w:r>
          <w:rPr>
            <w:b/>
            <w:bCs/>
            <w:sz w:val="28"/>
            <w:szCs w:val="28"/>
            <w:lang w:bidi="he-IL"/>
          </w:rPr>
          <w:t xml:space="preserve"> mocking him, and </w:t>
        </w:r>
        <w:r>
          <w:rPr>
            <w:sz w:val="28"/>
            <w:szCs w:val="28"/>
            <w:lang w:bidi="he-IL"/>
          </w:rPr>
          <w:t xml:space="preserve">he will be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פטור</w:t>
        </w:r>
        <w:r>
          <w:rPr>
            <w:b/>
            <w:bCs/>
            <w:sz w:val="28"/>
            <w:szCs w:val="28"/>
            <w:lang w:bidi="he-IL"/>
          </w:rPr>
          <w:t xml:space="preserve"> </w:t>
        </w:r>
        <w:r>
          <w:rPr>
            <w:sz w:val="24"/>
            <w:szCs w:val="24"/>
            <w:lang w:bidi="he-IL"/>
          </w:rPr>
          <w:t>from any punishment -</w:t>
        </w:r>
      </w:ins>
    </w:p>
    <w:p w:rsidR="00DF0718" w:rsidRPr="005B206C" w:rsidRDefault="00657A78" w:rsidP="00753F13">
      <w:pPr>
        <w:bidi/>
        <w:rPr>
          <w:ins w:id="101" w:author="EP" w:date="2016-07-05T15:23:00Z"/>
          <w:rFonts w:ascii="David" w:hAnsi="David" w:cs="David"/>
          <w:b/>
          <w:bCs/>
          <w:sz w:val="28"/>
          <w:szCs w:val="28"/>
          <w:rtl/>
          <w:lang w:bidi="he-IL"/>
          <w:rPrChange w:id="102" w:author="EP" w:date="2016-07-05T19:35:00Z">
            <w:rPr>
              <w:ins w:id="103" w:author="EP" w:date="2016-07-05T15:23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04" w:author="EP" w:date="2016-07-05T19:35:00Z">
            <w:rPr>
              <w:b/>
              <w:bCs/>
              <w:sz w:val="28"/>
              <w:szCs w:val="28"/>
              <w:rtl/>
              <w:lang w:bidi="he-IL"/>
            </w:rPr>
          </w:rPrChange>
        </w:rPr>
        <w:t>אבל אם התרו בו ואמר אל תשמר חייב</w:t>
      </w:r>
      <w:ins w:id="105" w:author="EP" w:date="2016-07-05T15:24:00Z">
        <w:r w:rsidR="00DF0718" w:rsidRPr="005B206C">
          <w:rPr>
            <w:rStyle w:val="FootnoteReference"/>
            <w:rFonts w:ascii="David" w:hAnsi="David" w:cs="David"/>
            <w:b/>
            <w:bCs/>
            <w:sz w:val="28"/>
            <w:szCs w:val="28"/>
            <w:rtl/>
            <w:lang w:bidi="he-IL"/>
            <w:rPrChange w:id="106" w:author="EP" w:date="2016-07-05T19:35:00Z">
              <w:rPr>
                <w:rStyle w:val="FootnoteReference"/>
                <w:b/>
                <w:bCs/>
                <w:sz w:val="28"/>
                <w:szCs w:val="28"/>
                <w:rtl/>
                <w:lang w:bidi="he-IL"/>
              </w:rPr>
            </w:rPrChange>
          </w:rPr>
          <w:footnoteReference w:id="5"/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11" w:author="EP" w:date="2016-07-05T19:35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</w:t>
      </w:r>
      <w:ins w:id="112" w:author="EP" w:date="2016-07-05T19:35:00Z">
        <w:r w:rsidR="005B206C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DF0718" w:rsidRDefault="00DF0718">
      <w:pPr>
        <w:rPr>
          <w:ins w:id="113" w:author="EP" w:date="2016-07-05T15:29:00Z"/>
          <w:sz w:val="24"/>
          <w:szCs w:val="24"/>
          <w:lang w:bidi="he-IL"/>
        </w:rPr>
        <w:pPrChange w:id="114" w:author="EP" w:date="2016-07-05T15:23:00Z">
          <w:pPr>
            <w:bidi/>
          </w:pPr>
        </w:pPrChange>
      </w:pPr>
      <w:ins w:id="115" w:author="EP" w:date="2016-07-05T15:23:00Z">
        <w:r>
          <w:rPr>
            <w:b/>
            <w:bCs/>
            <w:sz w:val="28"/>
            <w:szCs w:val="28"/>
            <w:lang w:bidi="he-IL"/>
          </w:rPr>
          <w:t>However if the</w:t>
        </w:r>
      </w:ins>
      <w:ins w:id="116" w:author="EP" w:date="2016-07-05T19:35:00Z">
        <w:r w:rsidR="005B206C">
          <w:rPr>
            <w:b/>
            <w:bCs/>
            <w:sz w:val="28"/>
            <w:szCs w:val="28"/>
            <w:lang w:bidi="he-IL"/>
          </w:rPr>
          <w:t>y</w:t>
        </w:r>
      </w:ins>
      <w:ins w:id="117" w:author="EP" w:date="2016-07-05T15:23:00Z">
        <w:r>
          <w:rPr>
            <w:b/>
            <w:bCs/>
            <w:sz w:val="28"/>
            <w:szCs w:val="28"/>
            <w:lang w:bidi="he-IL"/>
          </w:rPr>
          <w:t xml:space="preserve"> warned </w:t>
        </w:r>
        <w:r>
          <w:rPr>
            <w:sz w:val="28"/>
            <w:szCs w:val="28"/>
            <w:lang w:bidi="he-IL"/>
          </w:rPr>
          <w:t xml:space="preserve">the </w:t>
        </w:r>
        <w:r>
          <w:rPr>
            <w:rFonts w:hint="cs"/>
            <w:sz w:val="28"/>
            <w:szCs w:val="28"/>
            <w:rtl/>
            <w:lang w:bidi="he-IL"/>
          </w:rPr>
          <w:t>משמר</w:t>
        </w:r>
        <w:r>
          <w:rPr>
            <w:sz w:val="28"/>
            <w:szCs w:val="28"/>
            <w:lang w:bidi="he-IL"/>
          </w:rPr>
          <w:t xml:space="preserve"> </w:t>
        </w:r>
        <w:r>
          <w:rPr>
            <w:b/>
            <w:bCs/>
            <w:sz w:val="28"/>
            <w:szCs w:val="28"/>
            <w:lang w:bidi="he-IL"/>
          </w:rPr>
          <w:t xml:space="preserve">and said to him, ‘do not be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משמר</w:t>
        </w:r>
        <w:r>
          <w:rPr>
            <w:b/>
            <w:bCs/>
            <w:sz w:val="28"/>
            <w:szCs w:val="28"/>
            <w:lang w:bidi="he-IL"/>
          </w:rPr>
          <w:t xml:space="preserve">’, he will be </w:t>
        </w:r>
      </w:ins>
      <w:ins w:id="118" w:author="EP" w:date="2016-07-05T15:24:00Z">
        <w:r>
          <w:rPr>
            <w:rFonts w:hint="cs"/>
            <w:b/>
            <w:bCs/>
            <w:sz w:val="28"/>
            <w:szCs w:val="28"/>
            <w:rtl/>
            <w:lang w:bidi="he-IL"/>
          </w:rPr>
          <w:t>חייב</w:t>
        </w:r>
        <w:r>
          <w:rPr>
            <w:b/>
            <w:bCs/>
            <w:sz w:val="28"/>
            <w:szCs w:val="28"/>
            <w:lang w:bidi="he-IL"/>
          </w:rPr>
          <w:t xml:space="preserve"> </w:t>
        </w:r>
        <w:r>
          <w:rPr>
            <w:sz w:val="24"/>
            <w:szCs w:val="24"/>
            <w:lang w:bidi="he-IL"/>
          </w:rPr>
          <w:t xml:space="preserve">even if no </w:t>
        </w:r>
        <w:r>
          <w:rPr>
            <w:rFonts w:hint="cs"/>
            <w:sz w:val="24"/>
            <w:szCs w:val="24"/>
            <w:rtl/>
            <w:lang w:bidi="he-IL"/>
          </w:rPr>
          <w:t>אב</w:t>
        </w:r>
        <w:r>
          <w:rPr>
            <w:sz w:val="24"/>
            <w:szCs w:val="24"/>
            <w:lang w:bidi="he-IL"/>
          </w:rPr>
          <w:t xml:space="preserve"> is mentioned.</w:t>
        </w:r>
      </w:ins>
      <w:ins w:id="119" w:author="EP" w:date="2016-07-05T15:26:00Z">
        <w:r>
          <w:rPr>
            <w:b/>
            <w:bCs/>
            <w:sz w:val="28"/>
            <w:szCs w:val="28"/>
            <w:lang w:bidi="he-IL"/>
          </w:rPr>
          <w:t xml:space="preserve"> </w:t>
        </w:r>
        <w:r>
          <w:rPr>
            <w:rFonts w:hint="cs"/>
            <w:sz w:val="24"/>
            <w:szCs w:val="24"/>
            <w:rtl/>
            <w:lang w:bidi="he-IL"/>
          </w:rPr>
          <w:t>תוספות</w:t>
        </w:r>
        <w:r>
          <w:rPr>
            <w:sz w:val="24"/>
            <w:szCs w:val="24"/>
            <w:lang w:bidi="he-IL"/>
          </w:rPr>
          <w:t xml:space="preserve"> answ</w:t>
        </w:r>
      </w:ins>
      <w:ins w:id="120" w:author="EP" w:date="2016-07-05T15:27:00Z">
        <w:r>
          <w:rPr>
            <w:sz w:val="24"/>
            <w:szCs w:val="24"/>
            <w:lang w:bidi="he-IL"/>
          </w:rPr>
          <w:t xml:space="preserve">er is that it is not necessary to warn a </w:t>
        </w:r>
        <w:r>
          <w:rPr>
            <w:rFonts w:hint="cs"/>
            <w:sz w:val="24"/>
            <w:szCs w:val="24"/>
            <w:rtl/>
            <w:lang w:bidi="he-IL"/>
          </w:rPr>
          <w:t>תולדה</w:t>
        </w:r>
        <w:r>
          <w:rPr>
            <w:sz w:val="24"/>
            <w:szCs w:val="24"/>
            <w:lang w:bidi="he-IL"/>
          </w:rPr>
          <w:t xml:space="preserve"> through its </w:t>
        </w:r>
        <w:r>
          <w:rPr>
            <w:rFonts w:hint="cs"/>
            <w:sz w:val="24"/>
            <w:szCs w:val="24"/>
            <w:rtl/>
            <w:lang w:bidi="he-IL"/>
          </w:rPr>
          <w:t>אב</w:t>
        </w:r>
        <w:r>
          <w:rPr>
            <w:sz w:val="24"/>
            <w:szCs w:val="24"/>
            <w:lang w:bidi="he-IL"/>
          </w:rPr>
          <w:t xml:space="preserve">; rather a </w:t>
        </w:r>
        <w:r>
          <w:rPr>
            <w:rFonts w:hint="cs"/>
            <w:sz w:val="24"/>
            <w:szCs w:val="24"/>
            <w:rtl/>
            <w:lang w:bidi="he-IL"/>
          </w:rPr>
          <w:t>תולדה</w:t>
        </w:r>
        <w:r>
          <w:rPr>
            <w:sz w:val="24"/>
            <w:szCs w:val="24"/>
            <w:lang w:bidi="he-IL"/>
          </w:rPr>
          <w:t xml:space="preserve"> can be warned as itself – the </w:t>
        </w:r>
        <w:r>
          <w:rPr>
            <w:rFonts w:hint="cs"/>
            <w:sz w:val="24"/>
            <w:szCs w:val="24"/>
            <w:rtl/>
            <w:lang w:bidi="he-IL"/>
          </w:rPr>
          <w:t>תולדה</w:t>
        </w:r>
        <w:r>
          <w:rPr>
            <w:sz w:val="24"/>
            <w:szCs w:val="24"/>
            <w:lang w:bidi="he-IL"/>
          </w:rPr>
          <w:t>. Therefore th</w:t>
        </w:r>
      </w:ins>
      <w:ins w:id="121" w:author="EP" w:date="2016-07-05T15:28:00Z">
        <w:r>
          <w:rPr>
            <w:sz w:val="24"/>
            <w:szCs w:val="24"/>
            <w:lang w:bidi="he-IL"/>
          </w:rPr>
          <w:t xml:space="preserve">e </w:t>
        </w:r>
        <w:r>
          <w:rPr>
            <w:rFonts w:hint="cs"/>
            <w:sz w:val="24"/>
            <w:szCs w:val="24"/>
            <w:rtl/>
            <w:lang w:bidi="he-IL"/>
          </w:rPr>
          <w:t>גמרא</w:t>
        </w:r>
        <w:r>
          <w:rPr>
            <w:sz w:val="24"/>
            <w:szCs w:val="24"/>
            <w:lang w:bidi="he-IL"/>
          </w:rPr>
          <w:t xml:space="preserve"> asks that according to </w:t>
        </w:r>
        <w:r>
          <w:rPr>
            <w:rFonts w:hint="cs"/>
            <w:sz w:val="24"/>
            <w:szCs w:val="24"/>
            <w:rtl/>
            <w:lang w:bidi="he-IL"/>
          </w:rPr>
          <w:t>ר"א</w:t>
        </w:r>
        <w:r>
          <w:rPr>
            <w:sz w:val="24"/>
            <w:szCs w:val="24"/>
            <w:lang w:bidi="he-IL"/>
          </w:rPr>
          <w:t xml:space="preserve"> there is no need at all to categorize the </w:t>
        </w:r>
        <w:r>
          <w:rPr>
            <w:rFonts w:hint="cs"/>
            <w:sz w:val="24"/>
            <w:szCs w:val="24"/>
            <w:rtl/>
            <w:lang w:bidi="he-IL"/>
          </w:rPr>
          <w:t>מלאכות</w:t>
        </w:r>
        <w:r>
          <w:rPr>
            <w:sz w:val="24"/>
            <w:szCs w:val="24"/>
            <w:lang w:bidi="he-IL"/>
          </w:rPr>
          <w:t xml:space="preserve"> into </w:t>
        </w:r>
        <w:r>
          <w:rPr>
            <w:rFonts w:hint="cs"/>
            <w:sz w:val="24"/>
            <w:szCs w:val="24"/>
            <w:rtl/>
            <w:lang w:bidi="he-IL"/>
          </w:rPr>
          <w:t>אבות</w:t>
        </w:r>
      </w:ins>
      <w:ins w:id="122" w:author="EP" w:date="2016-07-05T15:29:00Z">
        <w:r>
          <w:rPr>
            <w:sz w:val="24"/>
            <w:szCs w:val="24"/>
            <w:lang w:bidi="he-IL"/>
          </w:rPr>
          <w:t xml:space="preserve"> for it (seemingly) serves </w:t>
        </w:r>
        <w:proofErr w:type="gramStart"/>
        <w:r>
          <w:rPr>
            <w:sz w:val="24"/>
            <w:szCs w:val="24"/>
            <w:lang w:bidi="he-IL"/>
          </w:rPr>
          <w:t>no</w:t>
        </w:r>
        <w:proofErr w:type="gramEnd"/>
        <w:r>
          <w:rPr>
            <w:sz w:val="24"/>
            <w:szCs w:val="24"/>
            <w:lang w:bidi="he-IL"/>
          </w:rPr>
          <w:t xml:space="preserve"> purpose.</w:t>
        </w:r>
      </w:ins>
    </w:p>
    <w:p w:rsidR="00DF0718" w:rsidRDefault="00DF0718">
      <w:pPr>
        <w:rPr>
          <w:ins w:id="123" w:author="EP" w:date="2016-07-05T15:29:00Z"/>
          <w:sz w:val="24"/>
          <w:szCs w:val="24"/>
          <w:lang w:bidi="he-IL"/>
        </w:rPr>
        <w:pPrChange w:id="124" w:author="EP" w:date="2016-07-05T15:23:00Z">
          <w:pPr>
            <w:bidi/>
          </w:pPr>
        </w:pPrChange>
      </w:pPr>
    </w:p>
    <w:p w:rsidR="00DF0718" w:rsidRPr="00DF0718" w:rsidRDefault="00DF0718">
      <w:pPr>
        <w:rPr>
          <w:ins w:id="125" w:author="EP" w:date="2016-07-05T15:23:00Z"/>
          <w:sz w:val="24"/>
          <w:szCs w:val="24"/>
          <w:lang w:bidi="he-IL"/>
          <w:rPrChange w:id="126" w:author="EP" w:date="2016-07-05T15:26:00Z">
            <w:rPr>
              <w:ins w:id="127" w:author="EP" w:date="2016-07-05T15:23:00Z"/>
              <w:b/>
              <w:bCs/>
              <w:sz w:val="28"/>
              <w:szCs w:val="28"/>
              <w:lang w:bidi="he-IL"/>
            </w:rPr>
          </w:rPrChange>
        </w:rPr>
        <w:pPrChange w:id="128" w:author="EP" w:date="2016-07-05T15:23:00Z">
          <w:pPr>
            <w:bidi/>
          </w:pPr>
        </w:pPrChange>
      </w:pPr>
      <w:ins w:id="129" w:author="EP" w:date="2016-07-05T15:29:00Z">
        <w:r>
          <w:rPr>
            <w:rFonts w:hint="cs"/>
            <w:sz w:val="24"/>
            <w:szCs w:val="24"/>
            <w:rtl/>
            <w:lang w:bidi="he-IL"/>
          </w:rPr>
          <w:t>תוספות</w:t>
        </w:r>
        <w:r>
          <w:rPr>
            <w:sz w:val="24"/>
            <w:szCs w:val="24"/>
            <w:lang w:bidi="he-IL"/>
          </w:rPr>
          <w:t xml:space="preserve"> offers an additional answer; that in truth a </w:t>
        </w:r>
        <w:r>
          <w:rPr>
            <w:rFonts w:hint="cs"/>
            <w:sz w:val="24"/>
            <w:szCs w:val="24"/>
            <w:rtl/>
            <w:lang w:bidi="he-IL"/>
          </w:rPr>
          <w:t>תולדה</w:t>
        </w:r>
        <w:r>
          <w:rPr>
            <w:sz w:val="24"/>
            <w:szCs w:val="24"/>
            <w:lang w:bidi="he-IL"/>
          </w:rPr>
          <w:t xml:space="preserve"> mus</w:t>
        </w:r>
      </w:ins>
      <w:ins w:id="130" w:author="EP" w:date="2016-07-05T15:30:00Z">
        <w:r>
          <w:rPr>
            <w:sz w:val="24"/>
            <w:szCs w:val="24"/>
            <w:lang w:bidi="he-IL"/>
          </w:rPr>
          <w:t xml:space="preserve">t be warned only through the </w:t>
        </w:r>
        <w:r>
          <w:rPr>
            <w:rFonts w:hint="cs"/>
            <w:sz w:val="24"/>
            <w:szCs w:val="24"/>
            <w:rtl/>
            <w:lang w:bidi="he-IL"/>
          </w:rPr>
          <w:t>אב</w:t>
        </w:r>
        <w:r>
          <w:rPr>
            <w:sz w:val="24"/>
            <w:szCs w:val="24"/>
            <w:lang w:bidi="he-IL"/>
          </w:rPr>
          <w:t>,</w:t>
        </w:r>
      </w:ins>
      <w:ins w:id="131" w:author="EP" w:date="2016-07-05T17:52:00Z">
        <w:r w:rsidR="009B597F">
          <w:rPr>
            <w:sz w:val="24"/>
            <w:szCs w:val="24"/>
            <w:lang w:bidi="he-IL"/>
          </w:rPr>
          <w:t xml:space="preserve"> and </w:t>
        </w:r>
        <w:r w:rsidR="009B597F">
          <w:rPr>
            <w:rFonts w:hint="cs"/>
            <w:sz w:val="24"/>
            <w:szCs w:val="24"/>
            <w:rtl/>
            <w:lang w:bidi="he-IL"/>
          </w:rPr>
          <w:t>תוספות</w:t>
        </w:r>
        <w:r w:rsidR="009B597F">
          <w:rPr>
            <w:sz w:val="24"/>
            <w:szCs w:val="24"/>
            <w:lang w:bidi="he-IL"/>
          </w:rPr>
          <w:t xml:space="preserve"> question </w:t>
        </w:r>
      </w:ins>
      <w:ins w:id="132" w:author="EP" w:date="2016-07-05T17:53:00Z">
        <w:r w:rsidR="009B597F">
          <w:rPr>
            <w:sz w:val="24"/>
            <w:szCs w:val="24"/>
            <w:lang w:bidi="he-IL"/>
          </w:rPr>
          <w:t>will be answered as follows:</w:t>
        </w:r>
      </w:ins>
    </w:p>
    <w:p w:rsidR="009B597F" w:rsidRPr="005B206C" w:rsidRDefault="00657A78" w:rsidP="00753F13">
      <w:pPr>
        <w:bidi/>
        <w:rPr>
          <w:ins w:id="133" w:author="EP" w:date="2016-07-05T17:53:00Z"/>
          <w:rFonts w:ascii="David" w:hAnsi="David" w:cs="David"/>
          <w:b/>
          <w:bCs/>
          <w:sz w:val="28"/>
          <w:szCs w:val="28"/>
          <w:rtl/>
          <w:lang w:bidi="he-IL"/>
          <w:rPrChange w:id="134" w:author="EP" w:date="2016-07-05T19:36:00Z">
            <w:rPr>
              <w:ins w:id="135" w:author="EP" w:date="2016-07-05T17:53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36" w:author="EP" w:date="2016-07-05T19:36:00Z">
            <w:rPr>
              <w:b/>
              <w:bCs/>
              <w:sz w:val="28"/>
              <w:szCs w:val="28"/>
              <w:rtl/>
              <w:lang w:bidi="he-IL"/>
            </w:rPr>
          </w:rPrChange>
        </w:rPr>
        <w:t>וע</w:t>
      </w:r>
      <w:ins w:id="137" w:author="EP" w:date="2016-07-05T17:53:00Z">
        <w:r w:rsidR="009B597F" w:rsidRPr="005B206C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138" w:author="EP" w:date="2016-07-05T19:36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וד</w:t>
        </w:r>
        <w:r w:rsidR="009B597F" w:rsidRPr="005B206C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139" w:author="EP" w:date="2016-07-05T19:36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40" w:author="EP" w:date="2016-07-05T19:36:00Z">
            <w:rPr>
              <w:b/>
              <w:bCs/>
              <w:sz w:val="28"/>
              <w:szCs w:val="28"/>
              <w:rtl/>
              <w:lang w:bidi="he-IL"/>
            </w:rPr>
          </w:rPrChange>
        </w:rPr>
        <w:t>י</w:t>
      </w:r>
      <w:ins w:id="141" w:author="EP" w:date="2016-07-05T17:53:00Z">
        <w:r w:rsidR="009B597F" w:rsidRPr="005B206C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142" w:author="EP" w:date="2016-07-05T19:36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ש</w:t>
        </w:r>
      </w:ins>
      <w:del w:id="143" w:author="EP" w:date="2016-07-05T17:53:00Z">
        <w:r w:rsidRPr="005B206C" w:rsidDel="009B597F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144" w:author="EP" w:date="2016-07-05T19:36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delText>"</w:delText>
        </w:r>
      </w:del>
      <w:ins w:id="145" w:author="EP" w:date="2016-07-05T17:53:00Z">
        <w:r w:rsidR="009B597F" w:rsidRPr="005B206C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146" w:author="EP" w:date="2016-07-05T19:36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47" w:author="EP" w:date="2016-07-05T19:36:00Z">
            <w:rPr>
              <w:b/>
              <w:bCs/>
              <w:sz w:val="28"/>
              <w:szCs w:val="28"/>
              <w:rtl/>
              <w:lang w:bidi="he-IL"/>
            </w:rPr>
          </w:rPrChange>
        </w:rPr>
        <w:t>ל</w:t>
      </w:r>
      <w:ins w:id="148" w:author="EP" w:date="2016-07-05T17:53:00Z">
        <w:r w:rsidR="009B597F" w:rsidRPr="005B206C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149" w:author="EP" w:date="2016-07-05T19:36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ומר</w:t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50" w:author="EP" w:date="2016-07-05T19:36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דזהו שמתרץ הך דהואי במשכן קרי ליה אב וצריך להתרות התולדה בשמה </w:t>
      </w:r>
      <w:ins w:id="151" w:author="EP" w:date="2016-07-05T19:36:00Z">
        <w:r w:rsidR="005B206C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9B597F" w:rsidRDefault="009B597F">
      <w:pPr>
        <w:rPr>
          <w:ins w:id="152" w:author="EP" w:date="2016-07-05T18:01:00Z"/>
          <w:sz w:val="24"/>
          <w:szCs w:val="24"/>
          <w:lang w:bidi="he-IL"/>
        </w:rPr>
        <w:pPrChange w:id="153" w:author="EP" w:date="2016-07-05T17:53:00Z">
          <w:pPr>
            <w:bidi/>
          </w:pPr>
        </w:pPrChange>
      </w:pPr>
      <w:ins w:id="154" w:author="EP" w:date="2016-07-05T17:53:00Z">
        <w:r>
          <w:rPr>
            <w:b/>
            <w:bCs/>
            <w:sz w:val="28"/>
            <w:szCs w:val="28"/>
            <w:lang w:bidi="he-IL"/>
          </w:rPr>
          <w:t>And in addition one can sa</w:t>
        </w:r>
      </w:ins>
      <w:ins w:id="155" w:author="EP" w:date="2016-07-05T17:54:00Z">
        <w:r>
          <w:rPr>
            <w:b/>
            <w:bCs/>
            <w:sz w:val="28"/>
            <w:szCs w:val="28"/>
            <w:lang w:bidi="he-IL"/>
          </w:rPr>
          <w:t xml:space="preserve">y that this is </w:t>
        </w:r>
        <w:r w:rsidRPr="009B597F">
          <w:rPr>
            <w:sz w:val="28"/>
            <w:szCs w:val="28"/>
            <w:lang w:bidi="he-IL"/>
            <w:rPrChange w:id="156" w:author="EP" w:date="2016-07-05T17:54:00Z">
              <w:rPr>
                <w:b/>
                <w:bCs/>
                <w:sz w:val="28"/>
                <w:szCs w:val="28"/>
                <w:lang w:bidi="he-IL"/>
              </w:rPr>
            </w:rPrChange>
          </w:rPr>
          <w:t>indeed</w:t>
        </w:r>
        <w:r>
          <w:rPr>
            <w:b/>
            <w:bCs/>
            <w:sz w:val="28"/>
            <w:szCs w:val="28"/>
            <w:lang w:bidi="he-IL"/>
          </w:rPr>
          <w:t xml:space="preserve"> what</w:t>
        </w:r>
      </w:ins>
      <w:ins w:id="157" w:author="EP" w:date="2016-07-05T17:53:00Z">
        <w:r>
          <w:rPr>
            <w:b/>
            <w:bCs/>
            <w:sz w:val="28"/>
            <w:szCs w:val="28"/>
            <w:lang w:bidi="he-IL"/>
          </w:rPr>
          <w:t xml:space="preserve"> </w:t>
        </w:r>
      </w:ins>
      <w:ins w:id="158" w:author="EP" w:date="2016-07-05T17:54:00Z">
        <w:r>
          <w:rPr>
            <w:sz w:val="28"/>
            <w:szCs w:val="28"/>
            <w:lang w:bidi="he-IL"/>
          </w:rPr>
          <w:t xml:space="preserve">the </w:t>
        </w:r>
        <w:r>
          <w:rPr>
            <w:rFonts w:hint="cs"/>
            <w:sz w:val="28"/>
            <w:szCs w:val="28"/>
            <w:rtl/>
            <w:lang w:bidi="he-IL"/>
          </w:rPr>
          <w:t>גמרא</w:t>
        </w:r>
        <w:r>
          <w:rPr>
            <w:sz w:val="28"/>
            <w:szCs w:val="28"/>
            <w:lang w:bidi="he-IL"/>
          </w:rPr>
          <w:t xml:space="preserve"> </w:t>
        </w:r>
        <w:r>
          <w:rPr>
            <w:b/>
            <w:bCs/>
            <w:sz w:val="28"/>
            <w:szCs w:val="28"/>
            <w:lang w:bidi="he-IL"/>
          </w:rPr>
          <w:t xml:space="preserve">answers; ‘these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מלאכות</w:t>
        </w:r>
      </w:ins>
      <w:ins w:id="159" w:author="EP" w:date="2016-07-05T17:55:00Z">
        <w:r>
          <w:rPr>
            <w:b/>
            <w:bCs/>
            <w:sz w:val="28"/>
            <w:szCs w:val="28"/>
            <w:lang w:bidi="he-IL"/>
          </w:rPr>
          <w:t xml:space="preserve"> which were in the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משכן</w:t>
        </w:r>
        <w:r>
          <w:rPr>
            <w:b/>
            <w:bCs/>
            <w:sz w:val="28"/>
            <w:szCs w:val="28"/>
            <w:lang w:bidi="he-IL"/>
          </w:rPr>
          <w:t xml:space="preserve"> are called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אבות</w:t>
        </w:r>
        <w:r>
          <w:rPr>
            <w:b/>
            <w:bCs/>
            <w:sz w:val="28"/>
            <w:szCs w:val="28"/>
            <w:lang w:bidi="he-IL"/>
          </w:rPr>
          <w:t>’ and it is necessary</w:t>
        </w:r>
      </w:ins>
      <w:ins w:id="160" w:author="EP" w:date="2016-07-05T17:56:00Z">
        <w:r>
          <w:rPr>
            <w:b/>
            <w:bCs/>
            <w:sz w:val="28"/>
            <w:szCs w:val="28"/>
            <w:lang w:bidi="he-IL"/>
          </w:rPr>
          <w:t xml:space="preserve"> to warn the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תולדה</w:t>
        </w:r>
        <w:r>
          <w:rPr>
            <w:b/>
            <w:bCs/>
            <w:sz w:val="28"/>
            <w:szCs w:val="28"/>
            <w:lang w:bidi="he-IL"/>
          </w:rPr>
          <w:t xml:space="preserve"> in the name </w:t>
        </w:r>
        <w:r>
          <w:rPr>
            <w:sz w:val="24"/>
            <w:szCs w:val="24"/>
            <w:lang w:bidi="he-IL"/>
          </w:rPr>
          <w:t xml:space="preserve">of the </w:t>
        </w:r>
        <w:r>
          <w:rPr>
            <w:rFonts w:hint="cs"/>
            <w:sz w:val="24"/>
            <w:szCs w:val="24"/>
            <w:rtl/>
            <w:lang w:bidi="he-IL"/>
          </w:rPr>
          <w:t>א</w:t>
        </w:r>
      </w:ins>
      <w:ins w:id="161" w:author="EP" w:date="2016-07-05T17:57:00Z">
        <w:r>
          <w:rPr>
            <w:rFonts w:hint="cs"/>
            <w:sz w:val="24"/>
            <w:szCs w:val="24"/>
            <w:rtl/>
            <w:lang w:bidi="he-IL"/>
          </w:rPr>
          <w:t>ב</w:t>
        </w:r>
        <w:r>
          <w:rPr>
            <w:sz w:val="24"/>
            <w:szCs w:val="24"/>
            <w:lang w:bidi="he-IL"/>
          </w:rPr>
          <w:t xml:space="preserve">. The question which </w:t>
        </w:r>
        <w:r>
          <w:rPr>
            <w:rFonts w:hint="cs"/>
            <w:sz w:val="24"/>
            <w:szCs w:val="24"/>
            <w:rtl/>
            <w:lang w:bidi="he-IL"/>
          </w:rPr>
          <w:t>תוספות</w:t>
        </w:r>
        <w:r>
          <w:rPr>
            <w:sz w:val="24"/>
            <w:szCs w:val="24"/>
            <w:lang w:bidi="he-IL"/>
          </w:rPr>
          <w:t xml:space="preserve"> initially asked (which would answer the s</w:t>
        </w:r>
        <w:r>
          <w:rPr>
            <w:rFonts w:hint="cs"/>
            <w:sz w:val="24"/>
            <w:szCs w:val="24"/>
            <w:rtl/>
            <w:lang w:bidi="he-IL"/>
          </w:rPr>
          <w:t>גמרא'</w:t>
        </w:r>
        <w:r>
          <w:rPr>
            <w:sz w:val="24"/>
            <w:szCs w:val="24"/>
            <w:lang w:bidi="he-IL"/>
          </w:rPr>
          <w:t xml:space="preserve"> question), is i</w:t>
        </w:r>
      </w:ins>
      <w:ins w:id="162" w:author="EP" w:date="2016-07-05T17:58:00Z">
        <w:r>
          <w:rPr>
            <w:sz w:val="24"/>
            <w:szCs w:val="24"/>
            <w:lang w:bidi="he-IL"/>
          </w:rPr>
          <w:t xml:space="preserve">ndeed what the </w:t>
        </w:r>
        <w:r>
          <w:rPr>
            <w:rFonts w:hint="cs"/>
            <w:sz w:val="24"/>
            <w:szCs w:val="24"/>
            <w:rtl/>
            <w:lang w:bidi="he-IL"/>
          </w:rPr>
          <w:t>גמרא</w:t>
        </w:r>
        <w:r>
          <w:rPr>
            <w:sz w:val="24"/>
            <w:szCs w:val="24"/>
            <w:lang w:bidi="he-IL"/>
          </w:rPr>
          <w:t xml:space="preserve"> actually answers. The </w:t>
        </w:r>
        <w:r>
          <w:rPr>
            <w:rFonts w:hint="cs"/>
            <w:sz w:val="24"/>
            <w:szCs w:val="24"/>
            <w:rtl/>
            <w:lang w:bidi="he-IL"/>
          </w:rPr>
          <w:t>חכמים</w:t>
        </w:r>
        <w:r>
          <w:rPr>
            <w:sz w:val="24"/>
            <w:szCs w:val="24"/>
            <w:lang w:bidi="he-IL"/>
          </w:rPr>
          <w:t xml:space="preserve"> instituted </w:t>
        </w:r>
        <w:r>
          <w:rPr>
            <w:rFonts w:hint="cs"/>
            <w:sz w:val="24"/>
            <w:szCs w:val="24"/>
            <w:rtl/>
            <w:lang w:bidi="he-IL"/>
          </w:rPr>
          <w:t>אבות</w:t>
        </w:r>
        <w:r>
          <w:rPr>
            <w:sz w:val="24"/>
            <w:szCs w:val="24"/>
            <w:lang w:bidi="he-IL"/>
          </w:rPr>
          <w:t xml:space="preserve"> in order to be able to warn the </w:t>
        </w:r>
        <w:r>
          <w:rPr>
            <w:rFonts w:hint="cs"/>
            <w:sz w:val="24"/>
            <w:szCs w:val="24"/>
            <w:rtl/>
            <w:lang w:bidi="he-IL"/>
          </w:rPr>
          <w:t>תולדות</w:t>
        </w:r>
        <w:r>
          <w:rPr>
            <w:sz w:val="24"/>
            <w:szCs w:val="24"/>
            <w:lang w:bidi="he-IL"/>
          </w:rPr>
          <w:t xml:space="preserve">. </w:t>
        </w:r>
      </w:ins>
      <w:ins w:id="163" w:author="EP" w:date="2016-07-05T17:59:00Z">
        <w:r>
          <w:rPr>
            <w:sz w:val="24"/>
            <w:szCs w:val="24"/>
            <w:lang w:bidi="he-IL"/>
          </w:rPr>
          <w:t xml:space="preserve">The </w:t>
        </w:r>
        <w:r>
          <w:rPr>
            <w:rFonts w:hint="cs"/>
            <w:sz w:val="24"/>
            <w:szCs w:val="24"/>
            <w:rtl/>
            <w:lang w:bidi="he-IL"/>
          </w:rPr>
          <w:t>אבות</w:t>
        </w:r>
        <w:r>
          <w:rPr>
            <w:sz w:val="24"/>
            <w:szCs w:val="24"/>
            <w:lang w:bidi="he-IL"/>
          </w:rPr>
          <w:t xml:space="preserve"> were chosen to be those </w:t>
        </w:r>
        <w:r>
          <w:rPr>
            <w:rFonts w:hint="cs"/>
            <w:sz w:val="24"/>
            <w:szCs w:val="24"/>
            <w:rtl/>
            <w:lang w:bidi="he-IL"/>
          </w:rPr>
          <w:t>מלאכות</w:t>
        </w:r>
        <w:r>
          <w:rPr>
            <w:sz w:val="24"/>
            <w:szCs w:val="24"/>
            <w:lang w:bidi="he-IL"/>
          </w:rPr>
          <w:t xml:space="preserve"> which were in the </w:t>
        </w:r>
        <w:r>
          <w:rPr>
            <w:rFonts w:hint="cs"/>
            <w:sz w:val="24"/>
            <w:szCs w:val="24"/>
            <w:rtl/>
            <w:lang w:bidi="he-IL"/>
          </w:rPr>
          <w:t>משכן</w:t>
        </w:r>
        <w:r>
          <w:rPr>
            <w:sz w:val="24"/>
            <w:szCs w:val="24"/>
            <w:lang w:bidi="he-IL"/>
          </w:rPr>
          <w:t>.</w:t>
        </w:r>
        <w:r>
          <w:rPr>
            <w:rStyle w:val="FootnoteReference"/>
            <w:sz w:val="24"/>
            <w:szCs w:val="24"/>
            <w:lang w:bidi="he-IL"/>
          </w:rPr>
          <w:footnoteReference w:id="6"/>
        </w:r>
      </w:ins>
    </w:p>
    <w:p w:rsidR="009B597F" w:rsidRDefault="009B597F">
      <w:pPr>
        <w:rPr>
          <w:ins w:id="168" w:author="EP" w:date="2016-07-05T18:01:00Z"/>
          <w:sz w:val="24"/>
          <w:szCs w:val="24"/>
          <w:lang w:bidi="he-IL"/>
        </w:rPr>
        <w:pPrChange w:id="169" w:author="EP" w:date="2016-07-05T17:53:00Z">
          <w:pPr>
            <w:bidi/>
          </w:pPr>
        </w:pPrChange>
      </w:pPr>
    </w:p>
    <w:p w:rsidR="009B597F" w:rsidRPr="009B597F" w:rsidRDefault="009B597F">
      <w:pPr>
        <w:rPr>
          <w:ins w:id="170" w:author="EP" w:date="2016-07-05T17:53:00Z"/>
          <w:sz w:val="24"/>
          <w:szCs w:val="24"/>
          <w:lang w:bidi="he-IL"/>
          <w:rPrChange w:id="171" w:author="EP" w:date="2016-07-05T17:56:00Z">
            <w:rPr>
              <w:ins w:id="172" w:author="EP" w:date="2016-07-05T17:53:00Z"/>
              <w:b/>
              <w:bCs/>
              <w:sz w:val="28"/>
              <w:szCs w:val="28"/>
              <w:lang w:bidi="he-IL"/>
            </w:rPr>
          </w:rPrChange>
        </w:rPr>
        <w:pPrChange w:id="173" w:author="EP" w:date="2016-07-05T17:53:00Z">
          <w:pPr>
            <w:bidi/>
          </w:pPr>
        </w:pPrChange>
      </w:pPr>
      <w:ins w:id="174" w:author="EP" w:date="2016-07-05T18:01:00Z">
        <w:r>
          <w:rPr>
            <w:rFonts w:hint="cs"/>
            <w:sz w:val="24"/>
            <w:szCs w:val="24"/>
            <w:rtl/>
            <w:lang w:bidi="he-IL"/>
          </w:rPr>
          <w:t>תוספות</w:t>
        </w:r>
        <w:r>
          <w:rPr>
            <w:sz w:val="24"/>
            <w:szCs w:val="24"/>
            <w:lang w:bidi="he-IL"/>
          </w:rPr>
          <w:t xml:space="preserve"> continues:</w:t>
        </w:r>
      </w:ins>
    </w:p>
    <w:p w:rsidR="009B597F" w:rsidRPr="005B206C" w:rsidRDefault="00657A78" w:rsidP="00753F13">
      <w:pPr>
        <w:bidi/>
        <w:rPr>
          <w:ins w:id="175" w:author="EP" w:date="2016-07-05T18:01:00Z"/>
          <w:rFonts w:ascii="David" w:hAnsi="David" w:cs="David"/>
          <w:b/>
          <w:bCs/>
          <w:sz w:val="28"/>
          <w:szCs w:val="28"/>
          <w:rtl/>
          <w:lang w:bidi="he-IL"/>
          <w:rPrChange w:id="176" w:author="EP" w:date="2016-07-05T19:37:00Z">
            <w:rPr>
              <w:ins w:id="177" w:author="EP" w:date="2016-07-05T18:01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78" w:author="EP" w:date="2016-07-05T19:37:00Z">
            <w:rPr>
              <w:b/>
              <w:bCs/>
              <w:sz w:val="28"/>
              <w:szCs w:val="28"/>
              <w:rtl/>
              <w:lang w:bidi="he-IL"/>
            </w:rPr>
          </w:rPrChange>
        </w:rPr>
        <w:t>ועוד</w:t>
      </w:r>
      <w:ins w:id="179" w:author="EP" w:date="2016-07-05T18:02:00Z">
        <w:r w:rsidR="00CA644F" w:rsidRPr="005B206C">
          <w:rPr>
            <w:rStyle w:val="FootnoteReference"/>
            <w:rFonts w:ascii="David" w:hAnsi="David" w:cs="David"/>
            <w:b/>
            <w:bCs/>
            <w:sz w:val="28"/>
            <w:szCs w:val="28"/>
            <w:rtl/>
            <w:lang w:bidi="he-IL"/>
            <w:rPrChange w:id="180" w:author="EP" w:date="2016-07-05T19:37:00Z">
              <w:rPr>
                <w:rStyle w:val="FootnoteReference"/>
                <w:b/>
                <w:bCs/>
                <w:sz w:val="28"/>
                <w:szCs w:val="28"/>
                <w:rtl/>
                <w:lang w:bidi="he-IL"/>
              </w:rPr>
            </w:rPrChange>
          </w:rPr>
          <w:footnoteReference w:id="7"/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84" w:author="EP" w:date="2016-07-05T19:37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דנוטע ומבשל אין צריך להתרותו משום אב ואם התרה</w:t>
      </w:r>
      <w:ins w:id="185" w:author="EP" w:date="2016-07-05T18:03:00Z">
        <w:r w:rsidR="008C4AA0" w:rsidRPr="005B206C">
          <w:rPr>
            <w:rStyle w:val="FootnoteReference"/>
            <w:rFonts w:ascii="David" w:hAnsi="David" w:cs="David"/>
            <w:b/>
            <w:bCs/>
            <w:sz w:val="28"/>
            <w:szCs w:val="28"/>
            <w:rtl/>
            <w:lang w:bidi="he-IL"/>
            <w:rPrChange w:id="186" w:author="EP" w:date="2016-07-05T19:37:00Z">
              <w:rPr>
                <w:rStyle w:val="FootnoteReference"/>
                <w:b/>
                <w:bCs/>
                <w:sz w:val="28"/>
                <w:szCs w:val="28"/>
                <w:rtl/>
                <w:lang w:bidi="he-IL"/>
              </w:rPr>
            </w:rPrChange>
          </w:rPr>
          <w:footnoteReference w:id="8"/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191" w:author="EP" w:date="2016-07-05T19:37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משום התולדה חייב </w:t>
      </w:r>
      <w:ins w:id="192" w:author="EP" w:date="2016-07-05T19:37:00Z">
        <w:r w:rsidR="005B206C">
          <w:rPr>
            <w:rFonts w:ascii="David" w:hAnsi="David" w:cs="David" w:hint="cs"/>
            <w:b/>
            <w:bCs/>
            <w:sz w:val="28"/>
            <w:szCs w:val="28"/>
            <w:rtl/>
            <w:lang w:bidi="he-IL"/>
          </w:rPr>
          <w:t>-</w:t>
        </w:r>
      </w:ins>
    </w:p>
    <w:p w:rsidR="009B597F" w:rsidRPr="008C4AA0" w:rsidRDefault="008C4AA0">
      <w:pPr>
        <w:tabs>
          <w:tab w:val="left" w:pos="8730"/>
        </w:tabs>
        <w:rPr>
          <w:ins w:id="193" w:author="EP" w:date="2016-07-05T18:01:00Z"/>
          <w:b/>
          <w:bCs/>
          <w:sz w:val="28"/>
          <w:szCs w:val="28"/>
          <w:lang w:bidi="he-IL"/>
        </w:rPr>
        <w:pPrChange w:id="194" w:author="EP" w:date="2016-07-05T18:09:00Z">
          <w:pPr>
            <w:bidi/>
          </w:pPr>
        </w:pPrChange>
      </w:pPr>
      <w:ins w:id="195" w:author="EP" w:date="2016-07-05T18:05:00Z">
        <w:r>
          <w:rPr>
            <w:b/>
            <w:bCs/>
            <w:sz w:val="28"/>
            <w:szCs w:val="28"/>
            <w:lang w:bidi="he-IL"/>
          </w:rPr>
          <w:t>And</w:t>
        </w:r>
        <w:r>
          <w:rPr>
            <w:rStyle w:val="FootnoteReference"/>
            <w:b/>
            <w:bCs/>
            <w:sz w:val="28"/>
            <w:szCs w:val="28"/>
            <w:lang w:bidi="he-IL"/>
          </w:rPr>
          <w:footnoteReference w:id="9"/>
        </w:r>
        <w:r>
          <w:rPr>
            <w:b/>
            <w:bCs/>
            <w:sz w:val="28"/>
            <w:szCs w:val="28"/>
            <w:lang w:bidi="he-IL"/>
          </w:rPr>
          <w:t xml:space="preserve"> furthermore</w:t>
        </w:r>
      </w:ins>
      <w:ins w:id="200" w:author="EP" w:date="2016-07-05T18:08:00Z">
        <w:r>
          <w:rPr>
            <w:b/>
            <w:bCs/>
            <w:sz w:val="28"/>
            <w:szCs w:val="28"/>
            <w:lang w:bidi="he-IL"/>
          </w:rPr>
          <w:t xml:space="preserve"> it is not necessary to warn planting (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נוטע</w:t>
        </w:r>
        <w:r>
          <w:rPr>
            <w:b/>
            <w:bCs/>
            <w:sz w:val="28"/>
            <w:szCs w:val="28"/>
            <w:lang w:bidi="he-IL"/>
          </w:rPr>
          <w:t xml:space="preserve">) and cooking </w:t>
        </w:r>
      </w:ins>
      <w:ins w:id="201" w:author="EP" w:date="2016-07-05T18:09:00Z">
        <w:r>
          <w:rPr>
            <w:b/>
            <w:bCs/>
            <w:sz w:val="28"/>
            <w:szCs w:val="28"/>
            <w:lang w:bidi="he-IL"/>
          </w:rPr>
          <w:t>(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מבשל</w:t>
        </w:r>
        <w:r>
          <w:rPr>
            <w:b/>
            <w:bCs/>
            <w:sz w:val="28"/>
            <w:szCs w:val="28"/>
            <w:lang w:bidi="he-IL"/>
          </w:rPr>
          <w:t xml:space="preserve">) on account of </w:t>
        </w:r>
        <w:r>
          <w:rPr>
            <w:sz w:val="28"/>
            <w:szCs w:val="28"/>
            <w:lang w:bidi="he-IL"/>
          </w:rPr>
          <w:t xml:space="preserve">their respective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אבות</w:t>
        </w:r>
        <w:r>
          <w:rPr>
            <w:b/>
            <w:bCs/>
            <w:sz w:val="28"/>
            <w:szCs w:val="28"/>
            <w:lang w:bidi="he-IL"/>
          </w:rPr>
          <w:t xml:space="preserve"> </w:t>
        </w:r>
        <w:r>
          <w:rPr>
            <w:sz w:val="28"/>
            <w:szCs w:val="28"/>
            <w:lang w:bidi="he-IL"/>
          </w:rPr>
          <w:t xml:space="preserve">(which are </w:t>
        </w:r>
        <w:r>
          <w:rPr>
            <w:rFonts w:hint="cs"/>
            <w:sz w:val="28"/>
            <w:szCs w:val="28"/>
            <w:rtl/>
            <w:lang w:bidi="he-IL"/>
          </w:rPr>
          <w:t>זורע</w:t>
        </w:r>
        <w:r>
          <w:rPr>
            <w:sz w:val="28"/>
            <w:szCs w:val="28"/>
            <w:lang w:bidi="he-IL"/>
          </w:rPr>
          <w:t xml:space="preserve"> and </w:t>
        </w:r>
        <w:r>
          <w:rPr>
            <w:rFonts w:hint="cs"/>
            <w:sz w:val="28"/>
            <w:szCs w:val="28"/>
            <w:rtl/>
            <w:lang w:bidi="he-IL"/>
          </w:rPr>
          <w:t>אופה</w:t>
        </w:r>
        <w:r>
          <w:rPr>
            <w:sz w:val="28"/>
            <w:szCs w:val="28"/>
            <w:lang w:bidi="he-IL"/>
          </w:rPr>
          <w:t xml:space="preserve"> respectively)</w:t>
        </w:r>
      </w:ins>
      <w:ins w:id="202" w:author="EP" w:date="2016-07-05T18:10:00Z">
        <w:r>
          <w:rPr>
            <w:sz w:val="28"/>
            <w:szCs w:val="28"/>
            <w:lang w:bidi="he-IL"/>
          </w:rPr>
          <w:t>,</w:t>
        </w:r>
        <w:r>
          <w:rPr>
            <w:rStyle w:val="FootnoteReference"/>
            <w:sz w:val="28"/>
            <w:szCs w:val="28"/>
            <w:lang w:bidi="he-IL"/>
          </w:rPr>
          <w:footnoteReference w:id="10"/>
        </w:r>
        <w:r>
          <w:rPr>
            <w:sz w:val="28"/>
            <w:szCs w:val="28"/>
            <w:lang w:bidi="he-IL"/>
          </w:rPr>
          <w:t xml:space="preserve"> </w:t>
        </w:r>
        <w:r w:rsidRPr="008C4AA0">
          <w:rPr>
            <w:b/>
            <w:bCs/>
            <w:sz w:val="28"/>
            <w:szCs w:val="28"/>
            <w:lang w:bidi="he-IL"/>
            <w:rPrChange w:id="205" w:author="EP" w:date="2016-07-05T18:10:00Z">
              <w:rPr>
                <w:sz w:val="28"/>
                <w:szCs w:val="28"/>
                <w:lang w:bidi="he-IL"/>
              </w:rPr>
            </w:rPrChange>
          </w:rPr>
          <w:t>and if he warned them</w:t>
        </w:r>
        <w:r>
          <w:rPr>
            <w:b/>
            <w:bCs/>
            <w:sz w:val="28"/>
            <w:szCs w:val="28"/>
            <w:lang w:bidi="he-IL"/>
          </w:rPr>
          <w:t xml:space="preserve"> on account of the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תולדה</w:t>
        </w:r>
        <w:r>
          <w:rPr>
            <w:b/>
            <w:bCs/>
            <w:sz w:val="28"/>
            <w:szCs w:val="28"/>
            <w:lang w:bidi="he-IL"/>
          </w:rPr>
          <w:t xml:space="preserve"> he is </w:t>
        </w:r>
        <w:r>
          <w:rPr>
            <w:rFonts w:hint="cs"/>
            <w:b/>
            <w:bCs/>
            <w:sz w:val="28"/>
            <w:szCs w:val="28"/>
            <w:rtl/>
            <w:lang w:bidi="he-IL"/>
          </w:rPr>
          <w:t>חייב</w:t>
        </w:r>
        <w:r>
          <w:rPr>
            <w:b/>
            <w:bCs/>
            <w:sz w:val="28"/>
            <w:szCs w:val="28"/>
            <w:lang w:bidi="he-IL"/>
          </w:rPr>
          <w:t xml:space="preserve"> -</w:t>
        </w:r>
      </w:ins>
    </w:p>
    <w:p w:rsidR="005139AD" w:rsidRPr="005B206C" w:rsidRDefault="00657A78" w:rsidP="00753F13">
      <w:pPr>
        <w:bidi/>
        <w:rPr>
          <w:ins w:id="206" w:author="EP" w:date="2016-07-05T18:11:00Z"/>
          <w:rFonts w:ascii="David" w:hAnsi="David" w:cs="David"/>
          <w:b/>
          <w:bCs/>
          <w:sz w:val="28"/>
          <w:szCs w:val="28"/>
          <w:rtl/>
          <w:lang w:bidi="he-IL"/>
          <w:rPrChange w:id="207" w:author="EP" w:date="2016-07-05T19:38:00Z">
            <w:rPr>
              <w:ins w:id="208" w:author="EP" w:date="2016-07-05T18:11:00Z"/>
              <w:b/>
              <w:bCs/>
              <w:sz w:val="28"/>
              <w:szCs w:val="28"/>
              <w:rtl/>
              <w:lang w:bidi="he-IL"/>
            </w:rPr>
          </w:rPrChange>
        </w:rPr>
      </w:pPr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209" w:author="EP" w:date="2016-07-05T19:38:00Z">
            <w:rPr>
              <w:b/>
              <w:bCs/>
              <w:sz w:val="28"/>
              <w:szCs w:val="28"/>
              <w:rtl/>
              <w:lang w:bidi="he-IL"/>
            </w:rPr>
          </w:rPrChange>
        </w:rPr>
        <w:lastRenderedPageBreak/>
        <w:t>ואפ</w:t>
      </w:r>
      <w:ins w:id="210" w:author="EP" w:date="2016-07-05T18:11:00Z">
        <w:r w:rsidR="008C4AA0" w:rsidRPr="005B206C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211" w:author="EP" w:date="2016-07-05T19:38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ילו</w:t>
        </w:r>
      </w:ins>
      <w:del w:id="212" w:author="EP" w:date="2016-07-05T18:11:00Z">
        <w:r w:rsidRPr="005B206C" w:rsidDel="008C4AA0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213" w:author="EP" w:date="2016-07-05T19:38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delText>"</w:delText>
        </w:r>
      </w:del>
      <w:ins w:id="214" w:author="EP" w:date="2016-07-05T18:11:00Z">
        <w:r w:rsidR="008C4AA0" w:rsidRPr="005B206C">
          <w:rPr>
            <w:rFonts w:ascii="David" w:hAnsi="David" w:cs="David"/>
            <w:b/>
            <w:bCs/>
            <w:sz w:val="28"/>
            <w:szCs w:val="28"/>
            <w:rtl/>
            <w:lang w:bidi="he-IL"/>
            <w:rPrChange w:id="215" w:author="EP" w:date="2016-07-05T19:38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216" w:author="EP" w:date="2016-07-05T19:38:00Z">
            <w:rPr>
              <w:b/>
              <w:bCs/>
              <w:sz w:val="28"/>
              <w:szCs w:val="28"/>
              <w:rtl/>
              <w:lang w:bidi="he-IL"/>
            </w:rPr>
          </w:rPrChange>
        </w:rPr>
        <w:t>ה</w:t>
      </w:r>
      <w:ins w:id="217" w:author="EP" w:date="2016-07-05T18:11:00Z">
        <w:r w:rsidR="008C4AA0" w:rsidRPr="005B206C">
          <w:rPr>
            <w:rFonts w:ascii="David" w:hAnsi="David" w:cs="David" w:hint="eastAsia"/>
            <w:b/>
            <w:bCs/>
            <w:sz w:val="28"/>
            <w:szCs w:val="28"/>
            <w:rtl/>
            <w:lang w:bidi="he-IL"/>
            <w:rPrChange w:id="218" w:author="EP" w:date="2016-07-05T19:38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כי</w:t>
        </w:r>
      </w:ins>
      <w:r w:rsidRPr="005B206C">
        <w:rPr>
          <w:rFonts w:ascii="David" w:hAnsi="David" w:cs="David"/>
          <w:b/>
          <w:bCs/>
          <w:sz w:val="28"/>
          <w:szCs w:val="28"/>
          <w:rtl/>
          <w:lang w:bidi="he-IL"/>
          <w:rPrChange w:id="219" w:author="EP" w:date="2016-07-05T19:38:00Z">
            <w:rPr>
              <w:b/>
              <w:bCs/>
              <w:sz w:val="28"/>
              <w:szCs w:val="28"/>
              <w:rtl/>
              <w:lang w:bidi="he-IL"/>
            </w:rPr>
          </w:rPrChange>
        </w:rPr>
        <w:t xml:space="preserve"> לא חשיב ליה בפרק כלל גדול</w:t>
      </w:r>
      <w:r w:rsidRPr="005B206C">
        <w:rPr>
          <w:rFonts w:ascii="David" w:hAnsi="David" w:cs="David"/>
          <w:b/>
          <w:bCs/>
          <w:sz w:val="28"/>
          <w:szCs w:val="28"/>
          <w:rPrChange w:id="220" w:author="EP" w:date="2016-07-05T19:38:00Z">
            <w:rPr>
              <w:b/>
              <w:bCs/>
              <w:sz w:val="28"/>
              <w:szCs w:val="28"/>
            </w:rPr>
          </w:rPrChange>
        </w:rPr>
        <w:t xml:space="preserve"> :</w:t>
      </w:r>
      <w:ins w:id="221" w:author="EP" w:date="2016-07-05T18:20:00Z">
        <w:r w:rsidR="001419BC" w:rsidRPr="005B206C">
          <w:rPr>
            <w:rStyle w:val="FootnoteReference"/>
            <w:rFonts w:ascii="David" w:hAnsi="David" w:cs="David"/>
            <w:b/>
            <w:bCs/>
            <w:sz w:val="28"/>
            <w:szCs w:val="28"/>
            <w:rPrChange w:id="222" w:author="EP" w:date="2016-07-05T19:38:00Z">
              <w:rPr>
                <w:rStyle w:val="FootnoteReference"/>
                <w:b/>
                <w:bCs/>
                <w:sz w:val="28"/>
                <w:szCs w:val="28"/>
              </w:rPr>
            </w:rPrChange>
          </w:rPr>
          <w:footnoteReference w:id="11"/>
        </w:r>
      </w:ins>
    </w:p>
    <w:p w:rsidR="008C4AA0" w:rsidRPr="005B206C" w:rsidRDefault="008C4AA0">
      <w:pPr>
        <w:rPr>
          <w:spacing w:val="-2"/>
          <w:sz w:val="24"/>
          <w:szCs w:val="24"/>
          <w:rtl/>
          <w:lang w:bidi="he-IL"/>
          <w:rPrChange w:id="226" w:author="EP" w:date="2016-07-05T19:39:00Z">
            <w:rPr>
              <w:b/>
              <w:bCs/>
              <w:sz w:val="28"/>
              <w:szCs w:val="28"/>
              <w:rtl/>
              <w:lang w:bidi="he-IL"/>
            </w:rPr>
          </w:rPrChange>
        </w:rPr>
        <w:pPrChange w:id="227" w:author="EP" w:date="2016-07-05T18:11:00Z">
          <w:pPr>
            <w:bidi/>
          </w:pPr>
        </w:pPrChange>
      </w:pPr>
      <w:ins w:id="228" w:author="EP" w:date="2016-07-05T18:11:00Z">
        <w:r w:rsidRPr="005B206C">
          <w:rPr>
            <w:b/>
            <w:bCs/>
            <w:spacing w:val="-2"/>
            <w:sz w:val="28"/>
            <w:szCs w:val="28"/>
            <w:lang w:bidi="he-IL"/>
            <w:rPrChange w:id="229" w:author="EP" w:date="2016-07-05T19:39:00Z">
              <w:rPr>
                <w:b/>
                <w:bCs/>
                <w:sz w:val="28"/>
                <w:szCs w:val="28"/>
                <w:lang w:bidi="he-IL"/>
              </w:rPr>
            </w:rPrChange>
          </w:rPr>
          <w:t>And neverthe</w:t>
        </w:r>
      </w:ins>
      <w:ins w:id="230" w:author="EP" w:date="2016-07-05T18:12:00Z">
        <w:r w:rsidRPr="005B206C">
          <w:rPr>
            <w:b/>
            <w:bCs/>
            <w:spacing w:val="-2"/>
            <w:sz w:val="28"/>
            <w:szCs w:val="28"/>
            <w:lang w:bidi="he-IL"/>
            <w:rPrChange w:id="231" w:author="EP" w:date="2016-07-05T19:39:00Z">
              <w:rPr>
                <w:b/>
                <w:bCs/>
                <w:sz w:val="28"/>
                <w:szCs w:val="28"/>
                <w:lang w:bidi="he-IL"/>
              </w:rPr>
            </w:rPrChange>
          </w:rPr>
          <w:t>le</w:t>
        </w:r>
      </w:ins>
      <w:ins w:id="232" w:author="EP" w:date="2016-07-05T18:11:00Z">
        <w:r w:rsidRPr="005B206C">
          <w:rPr>
            <w:b/>
            <w:bCs/>
            <w:spacing w:val="-2"/>
            <w:sz w:val="28"/>
            <w:szCs w:val="28"/>
            <w:lang w:bidi="he-IL"/>
            <w:rPrChange w:id="233" w:author="EP" w:date="2016-07-05T19:39:00Z">
              <w:rPr>
                <w:b/>
                <w:bCs/>
                <w:sz w:val="28"/>
                <w:szCs w:val="28"/>
                <w:lang w:bidi="he-IL"/>
              </w:rPr>
            </w:rPrChange>
          </w:rPr>
          <w:t xml:space="preserve">ss </w:t>
        </w:r>
        <w:r w:rsidRPr="005B206C">
          <w:rPr>
            <w:rFonts w:hint="eastAsia"/>
            <w:spacing w:val="-2"/>
            <w:sz w:val="28"/>
            <w:szCs w:val="28"/>
            <w:rtl/>
            <w:lang w:bidi="he-IL"/>
            <w:rPrChange w:id="234" w:author="EP" w:date="2016-07-05T19:39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נוטע</w:t>
        </w:r>
        <w:r w:rsidRPr="005B206C">
          <w:rPr>
            <w:spacing w:val="-2"/>
            <w:sz w:val="28"/>
            <w:szCs w:val="28"/>
            <w:rtl/>
            <w:lang w:bidi="he-IL"/>
            <w:rPrChange w:id="235" w:author="EP" w:date="2016-07-05T19:39:00Z">
              <w:rPr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2"/>
            <w:sz w:val="28"/>
            <w:szCs w:val="28"/>
            <w:rtl/>
            <w:lang w:bidi="he-IL"/>
            <w:rPrChange w:id="236" w:author="EP" w:date="2016-07-05T19:39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ומבשל</w:t>
        </w:r>
        <w:r w:rsidRPr="005B206C">
          <w:rPr>
            <w:spacing w:val="-2"/>
            <w:sz w:val="28"/>
            <w:szCs w:val="28"/>
            <w:lang w:bidi="he-IL"/>
            <w:rPrChange w:id="237" w:author="EP" w:date="2016-07-05T19:39:00Z">
              <w:rPr>
                <w:sz w:val="28"/>
                <w:szCs w:val="28"/>
                <w:lang w:bidi="he-IL"/>
              </w:rPr>
            </w:rPrChange>
          </w:rPr>
          <w:t xml:space="preserve"> </w:t>
        </w:r>
        <w:r w:rsidRPr="005B206C">
          <w:rPr>
            <w:b/>
            <w:bCs/>
            <w:spacing w:val="-2"/>
            <w:sz w:val="28"/>
            <w:szCs w:val="28"/>
            <w:lang w:bidi="he-IL"/>
            <w:rPrChange w:id="238" w:author="EP" w:date="2016-07-05T19:39:00Z">
              <w:rPr>
                <w:b/>
                <w:bCs/>
                <w:sz w:val="28"/>
                <w:szCs w:val="28"/>
                <w:lang w:bidi="he-IL"/>
              </w:rPr>
            </w:rPrChange>
          </w:rPr>
          <w:t xml:space="preserve">are not mentioned in </w:t>
        </w:r>
        <w:r w:rsidRPr="005B206C">
          <w:rPr>
            <w:rFonts w:hint="eastAsia"/>
            <w:b/>
            <w:bCs/>
            <w:spacing w:val="-2"/>
            <w:sz w:val="28"/>
            <w:szCs w:val="28"/>
            <w:rtl/>
            <w:lang w:bidi="he-IL"/>
            <w:rPrChange w:id="239" w:author="EP" w:date="2016-07-05T19:39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פרק</w:t>
        </w:r>
        <w:r w:rsidRPr="005B206C">
          <w:rPr>
            <w:b/>
            <w:bCs/>
            <w:spacing w:val="-2"/>
            <w:sz w:val="28"/>
            <w:szCs w:val="28"/>
            <w:rtl/>
            <w:lang w:bidi="he-IL"/>
            <w:rPrChange w:id="240" w:author="EP" w:date="2016-07-05T19:39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b/>
            <w:bCs/>
            <w:spacing w:val="-2"/>
            <w:sz w:val="28"/>
            <w:szCs w:val="28"/>
            <w:rtl/>
            <w:lang w:bidi="he-IL"/>
            <w:rPrChange w:id="241" w:author="EP" w:date="2016-07-05T19:39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כלל</w:t>
        </w:r>
        <w:r w:rsidRPr="005B206C">
          <w:rPr>
            <w:b/>
            <w:bCs/>
            <w:spacing w:val="-2"/>
            <w:sz w:val="28"/>
            <w:szCs w:val="28"/>
            <w:rtl/>
            <w:lang w:bidi="he-IL"/>
            <w:rPrChange w:id="242" w:author="EP" w:date="2016-07-05T19:39:00Z">
              <w:rPr>
                <w:b/>
                <w:bCs/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b/>
            <w:bCs/>
            <w:spacing w:val="-2"/>
            <w:sz w:val="28"/>
            <w:szCs w:val="28"/>
            <w:rtl/>
            <w:lang w:bidi="he-IL"/>
            <w:rPrChange w:id="243" w:author="EP" w:date="2016-07-05T19:39:00Z">
              <w:rPr>
                <w:rFonts w:hint="eastAsia"/>
                <w:b/>
                <w:bCs/>
                <w:sz w:val="28"/>
                <w:szCs w:val="28"/>
                <w:rtl/>
                <w:lang w:bidi="he-IL"/>
              </w:rPr>
            </w:rPrChange>
          </w:rPr>
          <w:t>גדול</w:t>
        </w:r>
      </w:ins>
      <w:ins w:id="244" w:author="EP" w:date="2016-07-05T18:12:00Z">
        <w:r w:rsidRPr="005B206C">
          <w:rPr>
            <w:b/>
            <w:bCs/>
            <w:spacing w:val="-2"/>
            <w:sz w:val="28"/>
            <w:szCs w:val="28"/>
            <w:lang w:bidi="he-IL"/>
            <w:rPrChange w:id="245" w:author="EP" w:date="2016-07-05T19:39:00Z">
              <w:rPr>
                <w:b/>
                <w:bCs/>
                <w:sz w:val="28"/>
                <w:szCs w:val="28"/>
                <w:lang w:bidi="he-IL"/>
              </w:rPr>
            </w:rPrChange>
          </w:rPr>
          <w:t xml:space="preserve"> </w:t>
        </w:r>
        <w:r w:rsidRPr="005B206C">
          <w:rPr>
            <w:spacing w:val="-2"/>
            <w:sz w:val="24"/>
            <w:szCs w:val="24"/>
            <w:lang w:bidi="he-IL"/>
            <w:rPrChange w:id="246" w:author="EP" w:date="2016-07-05T19:39:00Z">
              <w:rPr>
                <w:sz w:val="24"/>
                <w:szCs w:val="24"/>
                <w:lang w:bidi="he-IL"/>
              </w:rPr>
            </w:rPrChange>
          </w:rPr>
          <w:t xml:space="preserve">among the </w:t>
        </w:r>
        <w:r w:rsidRPr="005B206C">
          <w:rPr>
            <w:rFonts w:hint="eastAsia"/>
            <w:spacing w:val="-2"/>
            <w:sz w:val="24"/>
            <w:szCs w:val="24"/>
            <w:rtl/>
            <w:lang w:bidi="he-IL"/>
            <w:rPrChange w:id="247" w:author="EP" w:date="2016-07-05T19:39:00Z">
              <w:rPr>
                <w:rFonts w:hint="eastAsia"/>
                <w:sz w:val="24"/>
                <w:szCs w:val="24"/>
                <w:rtl/>
                <w:lang w:bidi="he-IL"/>
              </w:rPr>
            </w:rPrChange>
          </w:rPr>
          <w:t>אבות</w:t>
        </w:r>
        <w:r w:rsidRPr="005B206C">
          <w:rPr>
            <w:spacing w:val="-2"/>
            <w:sz w:val="24"/>
            <w:szCs w:val="24"/>
            <w:rtl/>
            <w:lang w:bidi="he-IL"/>
            <w:rPrChange w:id="248" w:author="EP" w:date="2016-07-05T19:39:00Z">
              <w:rPr>
                <w:sz w:val="24"/>
                <w:szCs w:val="24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2"/>
            <w:sz w:val="24"/>
            <w:szCs w:val="24"/>
            <w:rtl/>
            <w:lang w:bidi="he-IL"/>
            <w:rPrChange w:id="249" w:author="EP" w:date="2016-07-05T19:39:00Z">
              <w:rPr>
                <w:rFonts w:hint="eastAsia"/>
                <w:sz w:val="24"/>
                <w:szCs w:val="24"/>
                <w:rtl/>
                <w:lang w:bidi="he-IL"/>
              </w:rPr>
            </w:rPrChange>
          </w:rPr>
          <w:t>מלאכות</w:t>
        </w:r>
        <w:r w:rsidRPr="005B206C">
          <w:rPr>
            <w:spacing w:val="-2"/>
            <w:sz w:val="24"/>
            <w:szCs w:val="24"/>
            <w:lang w:bidi="he-IL"/>
            <w:rPrChange w:id="250" w:author="EP" w:date="2016-07-05T19:39:00Z">
              <w:rPr>
                <w:sz w:val="24"/>
                <w:szCs w:val="24"/>
                <w:lang w:bidi="he-IL"/>
              </w:rPr>
            </w:rPrChange>
          </w:rPr>
          <w:t>.</w:t>
        </w:r>
      </w:ins>
    </w:p>
    <w:p w:rsidR="009F42F9" w:rsidRPr="008C4AA0" w:rsidRDefault="009F42F9" w:rsidP="000868BE">
      <w:pPr>
        <w:bidi/>
        <w:rPr>
          <w:b/>
          <w:bCs/>
          <w:sz w:val="24"/>
          <w:szCs w:val="24"/>
          <w:rPrChange w:id="251" w:author="EP" w:date="2016-07-05T18:12:00Z">
            <w:rPr>
              <w:b/>
              <w:bCs/>
              <w:sz w:val="28"/>
              <w:szCs w:val="28"/>
            </w:rPr>
          </w:rPrChange>
        </w:rPr>
      </w:pPr>
    </w:p>
    <w:p w:rsidR="009F42F9" w:rsidRPr="009F42F9" w:rsidRDefault="009F42F9" w:rsidP="000868BE">
      <w:pPr>
        <w:rPr>
          <w:rFonts w:ascii="Copperplate Gothic Bold" w:hAnsi="Copperplate Gothic Bold"/>
          <w:sz w:val="28"/>
          <w:szCs w:val="28"/>
          <w:u w:val="double"/>
        </w:rPr>
      </w:pPr>
      <w:r w:rsidRPr="009F42F9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9F42F9" w:rsidRDefault="008C4AA0" w:rsidP="000868BE">
      <w:pPr>
        <w:rPr>
          <w:sz w:val="28"/>
          <w:szCs w:val="28"/>
          <w:lang w:bidi="he-IL"/>
        </w:rPr>
      </w:pPr>
      <w:ins w:id="252" w:author="EP" w:date="2016-07-05T18:12:00Z">
        <w:r>
          <w:rPr>
            <w:sz w:val="28"/>
            <w:szCs w:val="28"/>
          </w:rPr>
          <w:t>The first answer o</w:t>
        </w:r>
      </w:ins>
      <w:ins w:id="253" w:author="EP" w:date="2016-07-05T18:13:00Z">
        <w:r>
          <w:rPr>
            <w:sz w:val="28"/>
            <w:szCs w:val="28"/>
          </w:rPr>
          <w:t xml:space="preserve">f </w:t>
        </w:r>
        <w:r>
          <w:rPr>
            <w:rFonts w:hint="cs"/>
            <w:sz w:val="28"/>
            <w:szCs w:val="28"/>
            <w:rtl/>
            <w:lang w:bidi="he-IL"/>
          </w:rPr>
          <w:t>תוספות</w:t>
        </w:r>
        <w:r>
          <w:rPr>
            <w:sz w:val="28"/>
            <w:szCs w:val="28"/>
            <w:lang w:bidi="he-IL"/>
          </w:rPr>
          <w:t xml:space="preserve"> maintains that it is not necessary to warn a </w:t>
        </w:r>
        <w:r>
          <w:rPr>
            <w:rFonts w:hint="cs"/>
            <w:sz w:val="28"/>
            <w:szCs w:val="28"/>
            <w:rtl/>
            <w:lang w:bidi="he-IL"/>
          </w:rPr>
          <w:t>תולדה</w:t>
        </w:r>
        <w:r>
          <w:rPr>
            <w:sz w:val="28"/>
            <w:szCs w:val="28"/>
            <w:lang w:bidi="he-IL"/>
          </w:rPr>
          <w:t xml:space="preserve"> through the </w:t>
        </w:r>
        <w:r>
          <w:rPr>
            <w:rFonts w:hint="cs"/>
            <w:sz w:val="28"/>
            <w:szCs w:val="28"/>
            <w:rtl/>
            <w:lang w:bidi="he-IL"/>
          </w:rPr>
          <w:t>אב</w:t>
        </w:r>
        <w:r>
          <w:rPr>
            <w:sz w:val="28"/>
            <w:szCs w:val="28"/>
            <w:lang w:bidi="he-IL"/>
          </w:rPr>
          <w:t xml:space="preserve">. However, if it </w:t>
        </w:r>
      </w:ins>
      <w:ins w:id="254" w:author="EP" w:date="2016-07-05T18:14:00Z">
        <w:r w:rsidR="001419BC">
          <w:rPr>
            <w:sz w:val="28"/>
            <w:szCs w:val="28"/>
            <w:lang w:bidi="he-IL"/>
          </w:rPr>
          <w:t>is warned</w:t>
        </w:r>
      </w:ins>
      <w:ins w:id="255" w:author="EP" w:date="2016-07-05T18:13:00Z">
        <w:r>
          <w:rPr>
            <w:sz w:val="28"/>
            <w:szCs w:val="28"/>
            <w:lang w:bidi="he-IL"/>
          </w:rPr>
          <w:t xml:space="preserve"> through </w:t>
        </w:r>
        <w:proofErr w:type="gramStart"/>
        <w:r>
          <w:rPr>
            <w:sz w:val="28"/>
            <w:szCs w:val="28"/>
            <w:lang w:bidi="he-IL"/>
          </w:rPr>
          <w:t>an</w:t>
        </w:r>
        <w:proofErr w:type="gramEnd"/>
        <w:r>
          <w:rPr>
            <w:sz w:val="28"/>
            <w:szCs w:val="28"/>
            <w:lang w:bidi="he-IL"/>
          </w:rPr>
          <w:t xml:space="preserve"> </w:t>
        </w:r>
      </w:ins>
      <w:ins w:id="256" w:author="EP" w:date="2016-07-05T18:14:00Z">
        <w:r w:rsidR="001419BC">
          <w:rPr>
            <w:rFonts w:hint="cs"/>
            <w:sz w:val="28"/>
            <w:szCs w:val="28"/>
            <w:rtl/>
            <w:lang w:bidi="he-IL"/>
          </w:rPr>
          <w:t>אב</w:t>
        </w:r>
        <w:r w:rsidR="001419BC">
          <w:rPr>
            <w:sz w:val="28"/>
            <w:szCs w:val="28"/>
            <w:lang w:bidi="he-IL"/>
          </w:rPr>
          <w:t xml:space="preserve">, it must be the correct </w:t>
        </w:r>
        <w:r w:rsidR="001419BC">
          <w:rPr>
            <w:rFonts w:hint="cs"/>
            <w:sz w:val="28"/>
            <w:szCs w:val="28"/>
            <w:rtl/>
            <w:lang w:bidi="he-IL"/>
          </w:rPr>
          <w:t>אב</w:t>
        </w:r>
        <w:r w:rsidR="001419BC">
          <w:rPr>
            <w:sz w:val="28"/>
            <w:szCs w:val="28"/>
            <w:lang w:bidi="he-IL"/>
          </w:rPr>
          <w:t xml:space="preserve">. The second answer of </w:t>
        </w:r>
        <w:r w:rsidR="001419BC">
          <w:rPr>
            <w:rFonts w:hint="cs"/>
            <w:sz w:val="28"/>
            <w:szCs w:val="28"/>
            <w:rtl/>
            <w:lang w:bidi="he-IL"/>
          </w:rPr>
          <w:t>תוספות</w:t>
        </w:r>
        <w:r w:rsidR="001419BC">
          <w:rPr>
            <w:sz w:val="28"/>
            <w:szCs w:val="28"/>
            <w:lang w:bidi="he-IL"/>
          </w:rPr>
          <w:t xml:space="preserve"> maintains that it is necessary to w</w:t>
        </w:r>
      </w:ins>
      <w:ins w:id="257" w:author="EP" w:date="2016-07-05T18:15:00Z">
        <w:r w:rsidR="001419BC">
          <w:rPr>
            <w:sz w:val="28"/>
            <w:szCs w:val="28"/>
            <w:lang w:bidi="he-IL"/>
          </w:rPr>
          <w:t xml:space="preserve">arn a </w:t>
        </w:r>
        <w:r w:rsidR="001419BC">
          <w:rPr>
            <w:rFonts w:hint="cs"/>
            <w:sz w:val="28"/>
            <w:szCs w:val="28"/>
            <w:rtl/>
            <w:lang w:bidi="he-IL"/>
          </w:rPr>
          <w:t>תולדה</w:t>
        </w:r>
        <w:r w:rsidR="001419BC">
          <w:rPr>
            <w:sz w:val="28"/>
            <w:szCs w:val="28"/>
            <w:lang w:bidi="he-IL"/>
          </w:rPr>
          <w:t xml:space="preserve"> through the </w:t>
        </w:r>
        <w:r w:rsidR="001419BC">
          <w:rPr>
            <w:rFonts w:hint="cs"/>
            <w:sz w:val="28"/>
            <w:szCs w:val="28"/>
            <w:rtl/>
            <w:lang w:bidi="he-IL"/>
          </w:rPr>
          <w:t>אב</w:t>
        </w:r>
        <w:r w:rsidR="001419BC">
          <w:rPr>
            <w:sz w:val="28"/>
            <w:szCs w:val="28"/>
            <w:lang w:bidi="he-IL"/>
          </w:rPr>
          <w:t xml:space="preserve"> (which is the answer of the </w:t>
        </w:r>
        <w:r w:rsidR="001419BC">
          <w:rPr>
            <w:rFonts w:hint="cs"/>
            <w:sz w:val="28"/>
            <w:szCs w:val="28"/>
            <w:rtl/>
            <w:lang w:bidi="he-IL"/>
          </w:rPr>
          <w:t>גמרא</w:t>
        </w:r>
      </w:ins>
      <w:ins w:id="258" w:author="EP" w:date="2016-07-05T19:39:00Z">
        <w:r w:rsidR="005B206C">
          <w:rPr>
            <w:sz w:val="28"/>
            <w:szCs w:val="28"/>
            <w:lang w:bidi="he-IL"/>
          </w:rPr>
          <w:t>)</w:t>
        </w:r>
      </w:ins>
      <w:ins w:id="259" w:author="EP" w:date="2016-07-05T18:15:00Z">
        <w:r w:rsidR="001419BC">
          <w:rPr>
            <w:sz w:val="28"/>
            <w:szCs w:val="28"/>
            <w:lang w:bidi="he-IL"/>
          </w:rPr>
          <w:t>.</w:t>
        </w:r>
      </w:ins>
    </w:p>
    <w:p w:rsidR="009F42F9" w:rsidRPr="001419BC" w:rsidRDefault="009F42F9" w:rsidP="000868BE">
      <w:pPr>
        <w:rPr>
          <w:sz w:val="24"/>
          <w:szCs w:val="24"/>
          <w:rPrChange w:id="260" w:author="EP" w:date="2016-07-05T18:15:00Z">
            <w:rPr>
              <w:sz w:val="28"/>
              <w:szCs w:val="28"/>
            </w:rPr>
          </w:rPrChange>
        </w:rPr>
      </w:pPr>
    </w:p>
    <w:p w:rsidR="009F42F9" w:rsidRPr="009F42F9" w:rsidRDefault="009F42F9" w:rsidP="000868BE">
      <w:pPr>
        <w:rPr>
          <w:rFonts w:ascii="Copperplate Gothic Bold" w:hAnsi="Copperplate Gothic Bold"/>
          <w:sz w:val="28"/>
          <w:szCs w:val="28"/>
          <w:u w:val="double"/>
        </w:rPr>
      </w:pPr>
      <w:r w:rsidRPr="009F42F9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9F42F9" w:rsidRPr="005B206C" w:rsidRDefault="001419BC" w:rsidP="000868BE">
      <w:pPr>
        <w:rPr>
          <w:ins w:id="261" w:author="EP" w:date="2016-07-05T18:18:00Z"/>
          <w:spacing w:val="-4"/>
          <w:sz w:val="28"/>
          <w:szCs w:val="28"/>
          <w:lang w:bidi="he-IL"/>
          <w:rPrChange w:id="262" w:author="EP" w:date="2016-07-05T19:40:00Z">
            <w:rPr>
              <w:ins w:id="263" w:author="EP" w:date="2016-07-05T18:18:00Z"/>
              <w:sz w:val="28"/>
              <w:szCs w:val="28"/>
              <w:lang w:bidi="he-IL"/>
            </w:rPr>
          </w:rPrChange>
        </w:rPr>
      </w:pPr>
      <w:ins w:id="264" w:author="EP" w:date="2016-07-05T18:16:00Z">
        <w:r w:rsidRPr="005B206C">
          <w:rPr>
            <w:spacing w:val="-4"/>
            <w:sz w:val="28"/>
            <w:szCs w:val="28"/>
            <w:rPrChange w:id="265" w:author="EP" w:date="2016-07-05T19:40:00Z">
              <w:rPr>
                <w:sz w:val="28"/>
                <w:szCs w:val="28"/>
              </w:rPr>
            </w:rPrChange>
          </w:rPr>
          <w:t xml:space="preserve">1. </w:t>
        </w:r>
      </w:ins>
      <w:ins w:id="266" w:author="EP" w:date="2016-07-05T18:15:00Z">
        <w:r w:rsidRPr="005B206C">
          <w:rPr>
            <w:spacing w:val="-4"/>
            <w:sz w:val="28"/>
            <w:szCs w:val="28"/>
            <w:rPrChange w:id="267" w:author="EP" w:date="2016-07-05T19:40:00Z">
              <w:rPr>
                <w:sz w:val="28"/>
                <w:szCs w:val="28"/>
              </w:rPr>
            </w:rPrChange>
          </w:rPr>
          <w:t xml:space="preserve">How are we to </w:t>
        </w:r>
      </w:ins>
      <w:ins w:id="268" w:author="EP" w:date="2016-07-05T18:16:00Z">
        <w:r w:rsidRPr="005B206C">
          <w:rPr>
            <w:spacing w:val="-4"/>
            <w:sz w:val="28"/>
            <w:szCs w:val="28"/>
            <w:rPrChange w:id="269" w:author="EP" w:date="2016-07-05T19:40:00Z">
              <w:rPr>
                <w:sz w:val="28"/>
                <w:szCs w:val="28"/>
              </w:rPr>
            </w:rPrChange>
          </w:rPr>
          <w:t xml:space="preserve">understand the question of the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70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גמרא</w:t>
        </w:r>
        <w:r w:rsidRPr="005B206C">
          <w:rPr>
            <w:spacing w:val="-4"/>
            <w:sz w:val="28"/>
            <w:szCs w:val="28"/>
            <w:lang w:bidi="he-IL"/>
            <w:rPrChange w:id="271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that </w:t>
        </w:r>
        <w:r w:rsidRPr="005B206C">
          <w:rPr>
            <w:spacing w:val="-4"/>
            <w:sz w:val="28"/>
            <w:szCs w:val="28"/>
            <w:rtl/>
            <w:lang w:bidi="he-IL"/>
            <w:rPrChange w:id="272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'ולר"א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73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וכו</w:t>
        </w:r>
        <w:r w:rsidRPr="005B206C">
          <w:rPr>
            <w:spacing w:val="-4"/>
            <w:sz w:val="28"/>
            <w:szCs w:val="28"/>
            <w:rtl/>
            <w:lang w:bidi="he-IL"/>
            <w:rPrChange w:id="274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'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75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אמאי</w:t>
        </w:r>
        <w:r w:rsidRPr="005B206C">
          <w:rPr>
            <w:spacing w:val="-4"/>
            <w:sz w:val="28"/>
            <w:szCs w:val="28"/>
            <w:rtl/>
            <w:lang w:bidi="he-IL"/>
            <w:rPrChange w:id="276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77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קרי</w:t>
        </w:r>
        <w:r w:rsidRPr="005B206C">
          <w:rPr>
            <w:spacing w:val="-4"/>
            <w:sz w:val="28"/>
            <w:szCs w:val="28"/>
            <w:rtl/>
            <w:lang w:bidi="he-IL"/>
            <w:rPrChange w:id="278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79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ליה</w:t>
        </w:r>
        <w:r w:rsidRPr="005B206C">
          <w:rPr>
            <w:spacing w:val="-4"/>
            <w:sz w:val="28"/>
            <w:szCs w:val="28"/>
            <w:rtl/>
            <w:lang w:bidi="he-IL"/>
            <w:rPrChange w:id="280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81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אב</w:t>
        </w:r>
        <w:r w:rsidRPr="005B206C">
          <w:rPr>
            <w:spacing w:val="-4"/>
            <w:sz w:val="28"/>
            <w:szCs w:val="28"/>
            <w:rtl/>
            <w:lang w:bidi="he-IL"/>
            <w:rPrChange w:id="282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83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וכו</w:t>
        </w:r>
        <w:r w:rsidRPr="005B206C">
          <w:rPr>
            <w:spacing w:val="-4"/>
            <w:sz w:val="28"/>
            <w:szCs w:val="28"/>
            <w:rtl/>
            <w:lang w:bidi="he-IL"/>
            <w:rPrChange w:id="284" w:author="EP" w:date="2016-07-05T19:40:00Z">
              <w:rPr>
                <w:sz w:val="28"/>
                <w:szCs w:val="28"/>
                <w:rtl/>
                <w:lang w:bidi="he-IL"/>
              </w:rPr>
            </w:rPrChange>
          </w:rPr>
          <w:t>'</w:t>
        </w:r>
      </w:ins>
      <w:ins w:id="285" w:author="EP" w:date="2016-07-05T18:17:00Z">
        <w:r w:rsidRPr="005B206C">
          <w:rPr>
            <w:spacing w:val="-4"/>
            <w:sz w:val="28"/>
            <w:szCs w:val="28"/>
            <w:lang w:bidi="he-IL"/>
            <w:rPrChange w:id="286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? Does it mean, why did the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87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חכמים</w:t>
        </w:r>
        <w:r w:rsidRPr="005B206C">
          <w:rPr>
            <w:spacing w:val="-4"/>
            <w:sz w:val="28"/>
            <w:szCs w:val="28"/>
            <w:lang w:bidi="he-IL"/>
            <w:rPrChange w:id="288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divide the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89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מלאכות</w:t>
        </w:r>
        <w:r w:rsidRPr="005B206C">
          <w:rPr>
            <w:spacing w:val="-4"/>
            <w:sz w:val="28"/>
            <w:szCs w:val="28"/>
            <w:lang w:bidi="he-IL"/>
            <w:rPrChange w:id="290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into thirty-nine categories (and designate certain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91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מלאכות</w:t>
        </w:r>
        <w:r w:rsidRPr="005B206C">
          <w:rPr>
            <w:spacing w:val="-4"/>
            <w:sz w:val="28"/>
            <w:szCs w:val="28"/>
            <w:lang w:bidi="he-IL"/>
            <w:rPrChange w:id="292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as </w:t>
        </w:r>
      </w:ins>
      <w:ins w:id="293" w:author="EP" w:date="2016-07-05T18:18:00Z"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94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אבות</w:t>
        </w:r>
        <w:r w:rsidRPr="005B206C">
          <w:rPr>
            <w:spacing w:val="-4"/>
            <w:sz w:val="28"/>
            <w:szCs w:val="28"/>
            <w:lang w:bidi="he-IL"/>
            <w:rPrChange w:id="295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); or what is the difference between </w:t>
        </w:r>
        <w:proofErr w:type="gramStart"/>
        <w:r w:rsidRPr="005B206C">
          <w:rPr>
            <w:spacing w:val="-4"/>
            <w:sz w:val="28"/>
            <w:szCs w:val="28"/>
            <w:lang w:bidi="he-IL"/>
            <w:rPrChange w:id="296" w:author="EP" w:date="2016-07-05T19:40:00Z">
              <w:rPr>
                <w:sz w:val="28"/>
                <w:szCs w:val="28"/>
                <w:lang w:bidi="he-IL"/>
              </w:rPr>
            </w:rPrChange>
          </w:rPr>
          <w:t>an</w:t>
        </w:r>
        <w:proofErr w:type="gramEnd"/>
        <w:r w:rsidRPr="005B206C">
          <w:rPr>
            <w:spacing w:val="-4"/>
            <w:sz w:val="28"/>
            <w:szCs w:val="28"/>
            <w:lang w:bidi="he-IL"/>
            <w:rPrChange w:id="297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298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אב</w:t>
        </w:r>
        <w:r w:rsidRPr="005B206C">
          <w:rPr>
            <w:spacing w:val="-4"/>
            <w:sz w:val="28"/>
            <w:szCs w:val="28"/>
            <w:lang w:bidi="he-IL"/>
            <w:rPrChange w:id="299" w:author="EP" w:date="2016-07-05T19:40:00Z">
              <w:rPr>
                <w:sz w:val="28"/>
                <w:szCs w:val="28"/>
                <w:lang w:bidi="he-IL"/>
              </w:rPr>
            </w:rPrChange>
          </w:rPr>
          <w:t xml:space="preserve"> and a </w:t>
        </w:r>
        <w:r w:rsidRPr="005B206C">
          <w:rPr>
            <w:rFonts w:hint="eastAsia"/>
            <w:spacing w:val="-4"/>
            <w:sz w:val="28"/>
            <w:szCs w:val="28"/>
            <w:rtl/>
            <w:lang w:bidi="he-IL"/>
            <w:rPrChange w:id="300" w:author="EP" w:date="2016-07-05T19:40:00Z">
              <w:rPr>
                <w:rFonts w:hint="eastAsia"/>
                <w:sz w:val="28"/>
                <w:szCs w:val="28"/>
                <w:rtl/>
                <w:lang w:bidi="he-IL"/>
              </w:rPr>
            </w:rPrChange>
          </w:rPr>
          <w:t>תולדה</w:t>
        </w:r>
        <w:r w:rsidRPr="005B206C">
          <w:rPr>
            <w:spacing w:val="-4"/>
            <w:sz w:val="28"/>
            <w:szCs w:val="28"/>
            <w:lang w:bidi="he-IL"/>
            <w:rPrChange w:id="301" w:author="EP" w:date="2016-07-05T19:40:00Z">
              <w:rPr>
                <w:sz w:val="28"/>
                <w:szCs w:val="28"/>
                <w:lang w:bidi="he-IL"/>
              </w:rPr>
            </w:rPrChange>
          </w:rPr>
          <w:t>?</w:t>
        </w:r>
      </w:ins>
    </w:p>
    <w:p w:rsidR="001419BC" w:rsidRDefault="001419BC" w:rsidP="000868BE">
      <w:pPr>
        <w:rPr>
          <w:ins w:id="302" w:author="EP" w:date="2016-07-05T18:18:00Z"/>
          <w:sz w:val="28"/>
          <w:szCs w:val="28"/>
          <w:lang w:bidi="he-IL"/>
        </w:rPr>
      </w:pPr>
    </w:p>
    <w:p w:rsidR="001419BC" w:rsidRDefault="001419BC">
      <w:pPr>
        <w:rPr>
          <w:ins w:id="303" w:author="EP" w:date="2016-07-05T18:24:00Z"/>
          <w:sz w:val="24"/>
          <w:szCs w:val="24"/>
          <w:lang w:bidi="he-IL"/>
        </w:rPr>
      </w:pPr>
      <w:ins w:id="304" w:author="EP" w:date="2016-07-05T18:18:00Z">
        <w:r>
          <w:rPr>
            <w:sz w:val="28"/>
            <w:szCs w:val="28"/>
            <w:lang w:bidi="he-IL"/>
          </w:rPr>
          <w:t xml:space="preserve">2. </w:t>
        </w:r>
        <w:r>
          <w:rPr>
            <w:rFonts w:hint="cs"/>
            <w:sz w:val="28"/>
            <w:szCs w:val="28"/>
            <w:rtl/>
            <w:lang w:bidi="he-IL"/>
          </w:rPr>
          <w:t>תוספות</w:t>
        </w:r>
        <w:r>
          <w:rPr>
            <w:sz w:val="28"/>
            <w:szCs w:val="28"/>
            <w:lang w:bidi="he-IL"/>
          </w:rPr>
          <w:t xml:space="preserve"> initially prov</w:t>
        </w:r>
      </w:ins>
      <w:ins w:id="305" w:author="EP" w:date="2016-07-05T18:19:00Z">
        <w:r>
          <w:rPr>
            <w:sz w:val="28"/>
            <w:szCs w:val="28"/>
            <w:lang w:bidi="he-IL"/>
          </w:rPr>
          <w:t xml:space="preserve">ed from </w:t>
        </w:r>
        <w:r>
          <w:rPr>
            <w:rFonts w:hint="cs"/>
            <w:sz w:val="28"/>
            <w:szCs w:val="28"/>
            <w:rtl/>
            <w:lang w:bidi="he-IL"/>
          </w:rPr>
          <w:t>משמר</w:t>
        </w:r>
      </w:ins>
      <w:ins w:id="306" w:author="EP" w:date="2016-07-05T18:25:00Z">
        <w:r w:rsidR="00183105">
          <w:rPr>
            <w:sz w:val="28"/>
            <w:szCs w:val="28"/>
            <w:lang w:bidi="he-IL"/>
          </w:rPr>
          <w:t xml:space="preserve"> </w:t>
        </w:r>
      </w:ins>
      <w:ins w:id="307" w:author="EP" w:date="2016-07-05T18:19:00Z">
        <w:r>
          <w:rPr>
            <w:sz w:val="28"/>
            <w:szCs w:val="28"/>
            <w:lang w:bidi="he-IL"/>
          </w:rPr>
          <w:t xml:space="preserve">that it is necessary to be </w:t>
        </w:r>
        <w:r>
          <w:rPr>
            <w:rFonts w:hint="cs"/>
            <w:sz w:val="28"/>
            <w:szCs w:val="28"/>
            <w:rtl/>
            <w:lang w:bidi="he-IL"/>
          </w:rPr>
          <w:t>מתרה</w:t>
        </w:r>
        <w:r>
          <w:rPr>
            <w:sz w:val="28"/>
            <w:szCs w:val="28"/>
            <w:lang w:bidi="he-IL"/>
          </w:rPr>
          <w:t xml:space="preserve"> a </w:t>
        </w:r>
        <w:r>
          <w:rPr>
            <w:rFonts w:hint="cs"/>
            <w:sz w:val="28"/>
            <w:szCs w:val="28"/>
            <w:rtl/>
            <w:lang w:bidi="he-IL"/>
          </w:rPr>
          <w:t>תולדה</w:t>
        </w:r>
        <w:r>
          <w:rPr>
            <w:sz w:val="28"/>
            <w:szCs w:val="28"/>
            <w:lang w:bidi="he-IL"/>
          </w:rPr>
          <w:t xml:space="preserve"> t</w:t>
        </w:r>
      </w:ins>
      <w:ins w:id="308" w:author="EP" w:date="2016-07-05T18:22:00Z">
        <w:r>
          <w:rPr>
            <w:sz w:val="28"/>
            <w:szCs w:val="28"/>
            <w:lang w:bidi="he-IL"/>
          </w:rPr>
          <w:t>h</w:t>
        </w:r>
      </w:ins>
      <w:ins w:id="309" w:author="EP" w:date="2016-07-05T18:19:00Z">
        <w:r>
          <w:rPr>
            <w:sz w:val="28"/>
            <w:szCs w:val="28"/>
            <w:lang w:bidi="he-IL"/>
          </w:rPr>
          <w:t xml:space="preserve">rough the </w:t>
        </w:r>
        <w:r>
          <w:rPr>
            <w:rFonts w:hint="cs"/>
            <w:sz w:val="28"/>
            <w:szCs w:val="28"/>
            <w:rtl/>
            <w:lang w:bidi="he-IL"/>
          </w:rPr>
          <w:t>אב</w:t>
        </w:r>
        <w:r>
          <w:rPr>
            <w:sz w:val="28"/>
            <w:szCs w:val="28"/>
            <w:lang w:bidi="he-IL"/>
          </w:rPr>
          <w:t xml:space="preserve"> (and therefore </w:t>
        </w:r>
        <w:r>
          <w:rPr>
            <w:rFonts w:hint="cs"/>
            <w:sz w:val="28"/>
            <w:szCs w:val="28"/>
            <w:rtl/>
            <w:lang w:bidi="he-IL"/>
          </w:rPr>
          <w:t>תוספות</w:t>
        </w:r>
        <w:r>
          <w:rPr>
            <w:sz w:val="28"/>
            <w:szCs w:val="28"/>
            <w:lang w:bidi="he-IL"/>
          </w:rPr>
          <w:t xml:space="preserve"> has his difficulty)</w:t>
        </w:r>
      </w:ins>
      <w:ins w:id="310" w:author="EP" w:date="2016-07-05T18:20:00Z">
        <w:r>
          <w:rPr>
            <w:sz w:val="28"/>
            <w:szCs w:val="28"/>
            <w:lang w:bidi="he-IL"/>
          </w:rPr>
          <w:t>.</w:t>
        </w:r>
        <w:r>
          <w:rPr>
            <w:rStyle w:val="FootnoteReference"/>
            <w:sz w:val="28"/>
            <w:szCs w:val="28"/>
            <w:lang w:bidi="he-IL"/>
          </w:rPr>
          <w:footnoteReference w:id="12"/>
        </w:r>
      </w:ins>
      <w:ins w:id="316" w:author="EP" w:date="2016-07-05T18:21:00Z">
        <w:r>
          <w:rPr>
            <w:sz w:val="28"/>
            <w:szCs w:val="28"/>
            <w:lang w:bidi="he-IL"/>
          </w:rPr>
          <w:t xml:space="preserve"> Why cannot we say</w:t>
        </w:r>
      </w:ins>
      <w:ins w:id="317" w:author="EP" w:date="2016-07-05T18:22:00Z">
        <w:r>
          <w:rPr>
            <w:sz w:val="28"/>
            <w:szCs w:val="28"/>
            <w:lang w:bidi="he-IL"/>
          </w:rPr>
          <w:t xml:space="preserve"> that it is</w:t>
        </w:r>
      </w:ins>
      <w:ins w:id="318" w:author="EP" w:date="2016-07-05T18:21:00Z">
        <w:r>
          <w:rPr>
            <w:sz w:val="28"/>
            <w:szCs w:val="28"/>
            <w:lang w:bidi="he-IL"/>
          </w:rPr>
          <w:t xml:space="preserve"> only</w:t>
        </w:r>
      </w:ins>
      <w:ins w:id="319" w:author="EP" w:date="2016-07-05T18:22:00Z">
        <w:r>
          <w:rPr>
            <w:sz w:val="28"/>
            <w:szCs w:val="28"/>
            <w:lang w:bidi="he-IL"/>
          </w:rPr>
          <w:t xml:space="preserve"> according to the </w:t>
        </w:r>
        <w:r>
          <w:rPr>
            <w:rFonts w:hint="cs"/>
            <w:sz w:val="28"/>
            <w:szCs w:val="28"/>
            <w:rtl/>
            <w:lang w:bidi="he-IL"/>
          </w:rPr>
          <w:t>חכמים</w:t>
        </w:r>
        <w:r>
          <w:rPr>
            <w:sz w:val="28"/>
            <w:szCs w:val="28"/>
            <w:lang w:bidi="he-IL"/>
          </w:rPr>
          <w:t xml:space="preserve"> that it is n</w:t>
        </w:r>
      </w:ins>
      <w:ins w:id="320" w:author="EP" w:date="2016-07-05T18:23:00Z">
        <w:r>
          <w:rPr>
            <w:sz w:val="28"/>
            <w:szCs w:val="28"/>
            <w:lang w:bidi="he-IL"/>
          </w:rPr>
          <w:t xml:space="preserve">ecessary to be </w:t>
        </w:r>
        <w:r>
          <w:rPr>
            <w:rFonts w:hint="cs"/>
            <w:sz w:val="28"/>
            <w:szCs w:val="28"/>
            <w:rtl/>
            <w:lang w:bidi="he-IL"/>
          </w:rPr>
          <w:t>מתרה</w:t>
        </w:r>
        <w:r>
          <w:rPr>
            <w:sz w:val="28"/>
            <w:szCs w:val="28"/>
            <w:lang w:bidi="he-IL"/>
          </w:rPr>
          <w:t xml:space="preserve"> a </w:t>
        </w:r>
        <w:r>
          <w:rPr>
            <w:rFonts w:hint="cs"/>
            <w:sz w:val="28"/>
            <w:szCs w:val="28"/>
            <w:rtl/>
            <w:lang w:bidi="he-IL"/>
          </w:rPr>
          <w:t>תולדה ע"י האב</w:t>
        </w:r>
        <w:r>
          <w:rPr>
            <w:sz w:val="28"/>
            <w:szCs w:val="28"/>
            <w:lang w:bidi="he-IL"/>
          </w:rPr>
          <w:t xml:space="preserve">; however, according to </w:t>
        </w:r>
        <w:r>
          <w:rPr>
            <w:rFonts w:hint="cs"/>
            <w:sz w:val="28"/>
            <w:szCs w:val="28"/>
            <w:rtl/>
            <w:lang w:bidi="he-IL"/>
          </w:rPr>
          <w:t>ר"א</w:t>
        </w:r>
        <w:r>
          <w:rPr>
            <w:sz w:val="28"/>
            <w:szCs w:val="28"/>
            <w:lang w:bidi="he-IL"/>
          </w:rPr>
          <w:t xml:space="preserve"> it is not necessary?!</w:t>
        </w:r>
        <w:r>
          <w:rPr>
            <w:rStyle w:val="FootnoteReference"/>
            <w:sz w:val="28"/>
            <w:szCs w:val="28"/>
            <w:lang w:bidi="he-IL"/>
          </w:rPr>
          <w:footnoteReference w:id="13"/>
        </w:r>
      </w:ins>
    </w:p>
    <w:p w:rsidR="00183105" w:rsidRDefault="00183105">
      <w:pPr>
        <w:rPr>
          <w:ins w:id="326" w:author="EP" w:date="2016-07-05T18:24:00Z"/>
          <w:sz w:val="24"/>
          <w:szCs w:val="24"/>
          <w:lang w:bidi="he-IL"/>
        </w:rPr>
      </w:pPr>
    </w:p>
    <w:p w:rsidR="00183105" w:rsidRDefault="00183105">
      <w:pPr>
        <w:rPr>
          <w:ins w:id="327" w:author="EP" w:date="2016-07-05T18:25:00Z"/>
          <w:rFonts w:asciiTheme="majorBidi" w:hAnsiTheme="majorBidi" w:cstheme="majorBidi"/>
          <w:sz w:val="28"/>
          <w:szCs w:val="28"/>
          <w:lang w:bidi="he-IL"/>
        </w:rPr>
      </w:pPr>
      <w:ins w:id="328" w:author="EP" w:date="2016-07-05T18:24:00Z">
        <w:r>
          <w:rPr>
            <w:rFonts w:ascii="Copperplate Gothic Bold" w:hAnsi="Copperplate Gothic Bold"/>
            <w:sz w:val="28"/>
            <w:szCs w:val="28"/>
            <w:u w:val="double"/>
            <w:lang w:bidi="he-IL"/>
          </w:rPr>
          <w:t>Appendix</w:t>
        </w:r>
      </w:ins>
    </w:p>
    <w:p w:rsidR="00183105" w:rsidRDefault="00183105">
      <w:pPr>
        <w:rPr>
          <w:ins w:id="329" w:author="EP" w:date="2016-07-05T18:28:00Z"/>
          <w:rFonts w:asciiTheme="majorBidi" w:hAnsiTheme="majorBidi" w:cstheme="majorBidi"/>
          <w:sz w:val="28"/>
          <w:szCs w:val="28"/>
          <w:lang w:bidi="he-IL"/>
        </w:rPr>
      </w:pPr>
      <w:ins w:id="330" w:author="EP" w:date="2016-07-05T18:25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After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offers two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תירוצים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(one maintains that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א"צ להתרות תו</w:t>
        </w:r>
      </w:ins>
      <w:ins w:id="331" w:author="EP" w:date="2016-07-05T18:26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, and the second maintains that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צריך להתרות תולדה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),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continues (according to our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גירסא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): </w:t>
        </w:r>
      </w:ins>
      <w:ins w:id="332" w:author="EP" w:date="2016-07-05T18:27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'ועוד דנוטע ומבשל אין צריך להתרותו משום אב ואם התרה משום התול</w:t>
        </w:r>
      </w:ins>
      <w:ins w:id="333" w:author="EP" w:date="2016-07-05T18:31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ד</w:t>
        </w:r>
      </w:ins>
      <w:ins w:id="334" w:author="EP" w:date="2016-07-05T18:27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 חייב'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. It is not clear what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means with this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</w:t>
        </w:r>
      </w:ins>
      <w:ins w:id="335" w:author="EP" w:date="2016-07-05T18:28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ד'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. Here are three explanations.</w:t>
        </w:r>
      </w:ins>
    </w:p>
    <w:p w:rsidR="00183105" w:rsidRDefault="00183105">
      <w:pPr>
        <w:rPr>
          <w:ins w:id="336" w:author="EP" w:date="2016-07-05T19:08:00Z"/>
          <w:rFonts w:asciiTheme="majorBidi" w:hAnsiTheme="majorBidi" w:cstheme="majorBidi"/>
          <w:sz w:val="28"/>
          <w:szCs w:val="28"/>
          <w:lang w:bidi="he-IL"/>
        </w:rPr>
      </w:pPr>
      <w:ins w:id="337" w:author="EP" w:date="2016-07-05T18:28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1.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מהר"ם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is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גורס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: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'ונוטע ומבשל א"צ </w:t>
        </w:r>
      </w:ins>
      <w:ins w:id="338" w:author="EP" w:date="2016-07-05T18:29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להתרות משום אב ואם התרה </w:t>
        </w:r>
      </w:ins>
      <w:ins w:id="339" w:author="EP" w:date="2016-07-05T19:42:00Z">
        <w:r w:rsidR="005B206C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תולדה </w:t>
        </w:r>
      </w:ins>
      <w:ins w:id="340" w:author="EP" w:date="2016-07-05T18:29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משום נוטע חייב'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(omitting the word </w:t>
        </w:r>
      </w:ins>
      <w:ins w:id="341" w:author="EP" w:date="2016-07-05T18:30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'ועוד'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and inserting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'תולדה משום נוטע'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).</w:t>
        </w:r>
      </w:ins>
      <w:ins w:id="342" w:author="EP" w:date="2016-07-05T18:31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According to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מהר"ם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it is a continuation of the second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תירוץ</w:t>
        </w:r>
      </w:ins>
      <w:ins w:id="343" w:author="EP" w:date="2016-07-05T18:32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, which requires us to be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לתולדה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, and that this is</w:t>
        </w:r>
      </w:ins>
      <w:ins w:id="344" w:author="EP" w:date="2016-07-05T18:33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what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meant when it answered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'הך דהוי במשכן קרי ליה אב'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. There is a difficulty with </w:t>
        </w:r>
      </w:ins>
      <w:ins w:id="345" w:author="EP" w:date="2016-07-05T18:34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second answer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, that when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states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'הך דהוי במשכן קרי ליה 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’, it means that it is necessary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לה</w:t>
        </w:r>
      </w:ins>
      <w:ins w:id="346" w:author="EP" w:date="2016-07-05T18:35:00Z"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תרות לתולדה ע"י האב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; for if this is what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means,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should have said it clearly.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is address</w:t>
        </w:r>
      </w:ins>
      <w:ins w:id="347" w:author="EP" w:date="2016-07-05T18:36:00Z"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ing this difficulty, that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could not have stated that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צריך להתרות התולדה ע"י האב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, for by </w:t>
        </w:r>
      </w:ins>
      <w:ins w:id="348" w:author="EP" w:date="2016-07-05T18:37:00Z"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 ומבשל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(which are not mentioned in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פרק כלל גדול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as one of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), it is not 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lastRenderedPageBreak/>
          <w:t xml:space="preserve">necessary to warn them </w:t>
        </w:r>
      </w:ins>
      <w:ins w:id="349" w:author="EP" w:date="2016-07-05T18:38:00Z"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האב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(which is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זורע ואופה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respectively), and furthermore if we are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a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תולדה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</w:ins>
      <w:ins w:id="350" w:author="EP" w:date="2016-07-05T18:39:00Z"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, such as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מרכיב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through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, he is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חייב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(even though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is not [‘officially</w:t>
        </w:r>
      </w:ins>
      <w:ins w:id="351" w:author="EP" w:date="2016-07-05T18:40:00Z"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’] an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. Therefore the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could not have stated that </w:t>
        </w:r>
        <w:r w:rsidR="00033264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צריך להתרות לתולדה בשם האב</w:t>
        </w:r>
        <w:r w:rsidR="00033264">
          <w:rPr>
            <w:rFonts w:asciiTheme="majorBidi" w:hAnsiTheme="majorBidi" w:cstheme="majorBidi"/>
            <w:sz w:val="28"/>
            <w:szCs w:val="28"/>
            <w:lang w:bidi="he-IL"/>
          </w:rPr>
          <w:t xml:space="preserve"> because </w:t>
        </w:r>
      </w:ins>
      <w:ins w:id="352" w:author="EP" w:date="2016-07-05T19:05:00Z"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and its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תולדות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are not required to be warned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האב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. What the</w:t>
        </w:r>
      </w:ins>
      <w:ins w:id="353" w:author="EP" w:date="2016-07-05T19:06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does say is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הך דהוי במשכן קרי ליה 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, and indeed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 ומבשל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were in the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משכן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, an</w:t>
        </w:r>
      </w:ins>
      <w:ins w:id="354" w:author="EP" w:date="2016-07-05T19:07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d therefore one can be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ע"י נוטע ומבשל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also, even though they are not mentioned as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.</w:t>
        </w:r>
      </w:ins>
    </w:p>
    <w:p w:rsidR="007D417A" w:rsidRDefault="007D417A">
      <w:pPr>
        <w:rPr>
          <w:ins w:id="355" w:author="EP" w:date="2016-07-05T19:08:00Z"/>
          <w:rFonts w:asciiTheme="majorBidi" w:hAnsiTheme="majorBidi" w:cstheme="majorBidi"/>
          <w:sz w:val="28"/>
          <w:szCs w:val="28"/>
          <w:lang w:bidi="he-IL"/>
        </w:rPr>
      </w:pPr>
    </w:p>
    <w:p w:rsidR="007D417A" w:rsidRDefault="00DD794D">
      <w:pPr>
        <w:rPr>
          <w:ins w:id="356" w:author="EP" w:date="2016-07-05T19:17:00Z"/>
          <w:rFonts w:asciiTheme="majorBidi" w:hAnsiTheme="majorBidi" w:cstheme="majorBidi"/>
          <w:sz w:val="28"/>
          <w:szCs w:val="28"/>
          <w:rtl/>
          <w:lang w:bidi="he-IL"/>
        </w:rPr>
      </w:pPr>
      <w:ins w:id="357" w:author="EP" w:date="2016-07-05T19:16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2. </w:t>
        </w:r>
      </w:ins>
      <w:ins w:id="358" w:author="EP" w:date="2016-07-05T19:08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The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תפארת שמואל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is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גורס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the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'ועוד'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(and accepts either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גירסא</w:t>
        </w:r>
      </w:ins>
      <w:ins w:id="359" w:author="EP" w:date="2016-07-05T19:09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ואם התרה </w:t>
        </w:r>
      </w:ins>
      <w:ins w:id="360" w:author="EP" w:date="2016-07-05T19:17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</w:t>
        </w:r>
      </w:ins>
      <w:ins w:id="361" w:author="EP" w:date="2016-07-05T19:09:00Z"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שום התולדה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, or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ואם התרה </w:t>
        </w:r>
      </w:ins>
      <w:ins w:id="362" w:author="EP" w:date="2016-07-05T19:16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</w:t>
        </w:r>
      </w:ins>
      <w:ins w:id="363" w:author="EP" w:date="2016-07-05T19:09:00Z"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ול</w:t>
        </w:r>
      </w:ins>
      <w:ins w:id="364" w:author="EP" w:date="2016-07-05T19:16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ד</w:t>
        </w:r>
      </w:ins>
      <w:ins w:id="365" w:author="EP" w:date="2016-07-05T19:09:00Z"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 בשם נוטע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as correct) and maintains that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ועוד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is a third answer of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</w:ins>
      <w:ins w:id="366" w:author="EP" w:date="2016-07-05T19:10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. This answer maintains (as the second answer does) that it is necessary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להתרות התולדה ע"י האב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; however, </w:t>
        </w:r>
      </w:ins>
      <w:ins w:id="367" w:author="EP" w:date="2016-07-05T19:11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the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גמרא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could not have answered that the difference between </w:t>
        </w:r>
        <w:proofErr w:type="gramStart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an</w:t>
        </w:r>
        <w:proofErr w:type="gramEnd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and a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תולדה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(according to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ר"א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) is that it is necessary</w:t>
        </w:r>
      </w:ins>
      <w:ins w:id="368" w:author="EP" w:date="2016-07-05T19:12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to be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לתולדה ע"י האב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,</w:t>
        </w:r>
      </w:ins>
      <w:ins w:id="369" w:author="EP" w:date="2016-07-05T19:10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</w:ins>
      <w:ins w:id="370" w:author="EP" w:date="2016-07-05T19:12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for we see that it is not so by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 ומבשל</w:t>
        </w:r>
      </w:ins>
      <w:ins w:id="371" w:author="EP" w:date="2016-07-05T19:13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. They are not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and nevertheless they can be warned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התולדה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– by themselves; and </w:t>
        </w:r>
      </w:ins>
      <w:ins w:id="372" w:author="EP" w:date="2016-07-05T19:14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even other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תולדות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such as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מבריך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can be warned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נוטע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which is not </w:t>
        </w:r>
        <w:proofErr w:type="gramStart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an</w:t>
        </w:r>
        <w:proofErr w:type="gramEnd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. Therefore it is obvious </w:t>
        </w:r>
      </w:ins>
      <w:ins w:id="373" w:author="EP" w:date="2016-07-05T19:15:00Z"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that the nature of </w:t>
        </w:r>
        <w:proofErr w:type="gramStart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>an</w:t>
        </w:r>
        <w:proofErr w:type="gramEnd"/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 w:rsidR="007D417A">
          <w:rPr>
            <w:rFonts w:asciiTheme="majorBidi" w:hAnsiTheme="majorBidi" w:cstheme="majorBidi"/>
            <w:sz w:val="28"/>
            <w:szCs w:val="28"/>
            <w:lang w:bidi="he-IL"/>
          </w:rPr>
          <w:t xml:space="preserve"> is not that a </w:t>
        </w:r>
        <w:r w:rsidR="007D417A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תולדה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must be warned</w:t>
        </w:r>
      </w:ins>
      <w:ins w:id="374" w:author="EP" w:date="2016-07-05T19:16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only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; it must be something else.</w:t>
        </w:r>
      </w:ins>
    </w:p>
    <w:p w:rsidR="00DD794D" w:rsidRDefault="00DD794D">
      <w:pPr>
        <w:rPr>
          <w:ins w:id="375" w:author="EP" w:date="2016-07-05T19:17:00Z"/>
          <w:rFonts w:asciiTheme="majorBidi" w:hAnsiTheme="majorBidi" w:cstheme="majorBidi"/>
          <w:sz w:val="28"/>
          <w:szCs w:val="28"/>
          <w:rtl/>
          <w:lang w:bidi="he-IL"/>
        </w:rPr>
      </w:pPr>
    </w:p>
    <w:p w:rsidR="00DD794D" w:rsidRPr="00183105" w:rsidRDefault="00DD794D" w:rsidP="00BF1997">
      <w:pPr>
        <w:rPr>
          <w:rFonts w:asciiTheme="majorBidi" w:hAnsiTheme="majorBidi" w:cstheme="majorBidi"/>
          <w:sz w:val="28"/>
          <w:szCs w:val="28"/>
          <w:lang w:bidi="he-IL"/>
          <w:rPrChange w:id="376" w:author="EP" w:date="2016-07-05T18:24:00Z">
            <w:rPr>
              <w:sz w:val="28"/>
              <w:szCs w:val="28"/>
              <w:lang w:bidi="he-IL"/>
            </w:rPr>
          </w:rPrChange>
        </w:rPr>
        <w:pPrChange w:id="377" w:author="Ephraim" w:date="2016-09-06T17:40:00Z">
          <w:pPr/>
        </w:pPrChange>
      </w:pPr>
      <w:ins w:id="378" w:author="EP" w:date="2016-07-05T19:17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3.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הגה"ה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on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תפארת שמו</w:t>
        </w:r>
      </w:ins>
      <w:ins w:id="379" w:author="EP" w:date="2016-07-05T19:43:00Z">
        <w:r w:rsidR="005B206C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</w:t>
        </w:r>
      </w:ins>
      <w:ins w:id="380" w:author="EP" w:date="2016-07-05T19:17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ל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has a different explanation. He maintains that </w:t>
        </w:r>
      </w:ins>
      <w:ins w:id="381" w:author="EP" w:date="2016-07-05T19:18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'ועוד'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is intended to bolster the first answer of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; where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contends that it is not necessary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להתרות התולדה ע"י האב</w:t>
        </w:r>
      </w:ins>
      <w:ins w:id="382" w:author="EP" w:date="2016-07-05T19:19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. </w:t>
        </w:r>
      </w:ins>
      <w:ins w:id="383" w:author="EP" w:date="2016-07-05T19:20:00Z">
        <w:r>
          <w:rPr>
            <w:rFonts w:asciiTheme="majorBidi" w:hAnsiTheme="majorBidi" w:cstheme="majorBidi"/>
            <w:sz w:val="28"/>
            <w:szCs w:val="28"/>
            <w:lang w:bidi="he-IL"/>
          </w:rPr>
          <w:t>There is a certain difficulty with this answ</w:t>
        </w:r>
      </w:ins>
      <w:ins w:id="384" w:author="EP" w:date="2016-07-05T19:21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er.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explained that if one is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לתולדה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it must be the proper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. If that is so then the question seemingly remains</w:t>
        </w:r>
      </w:ins>
      <w:ins w:id="385" w:author="EP" w:date="2016-07-05T19:22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; it was necessary for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חכמים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to categorize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to insure that the proper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התראה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is made in those instances where they were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</w:t>
        </w:r>
      </w:ins>
      <w:ins w:id="386" w:author="EP" w:date="2016-07-05T19:23:00Z"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תרה התולדה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. The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'ועוד</w:t>
        </w:r>
      </w:ins>
      <w:ins w:id="387" w:author="Ephraim" w:date="2016-09-06T17:38:00Z">
        <w:r w:rsidR="00BF1997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'</w:t>
        </w:r>
      </w:ins>
      <w:ins w:id="388" w:author="EP" w:date="2016-07-05T19:23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removes this difficulty, as well as supporting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contention. The fa</w:t>
        </w:r>
      </w:ins>
      <w:ins w:id="389" w:author="EP" w:date="2016-07-05T19:24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ct that by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 ומבשל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it is not necessary to be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them through their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זורע ואופה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, proves </w:t>
        </w:r>
      </w:ins>
      <w:ins w:id="390" w:author="EP" w:date="2016-07-05T19:25:00Z">
        <w:r>
          <w:rPr>
            <w:rFonts w:asciiTheme="majorBidi" w:hAnsiTheme="majorBidi" w:cstheme="majorBidi"/>
            <w:sz w:val="28"/>
            <w:szCs w:val="28"/>
            <w:lang w:bidi="he-IL"/>
          </w:rPr>
          <w:t xml:space="preserve">that it is not necessary to be </w:t>
        </w:r>
        <w:r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התולדה ע"י האב</w:t>
        </w:r>
        <w:r>
          <w:rPr>
            <w:rFonts w:asciiTheme="majorBidi" w:hAnsiTheme="majorBidi" w:cstheme="majorBidi"/>
            <w:sz w:val="28"/>
            <w:szCs w:val="28"/>
            <w:lang w:bidi="he-IL"/>
          </w:rPr>
          <w:t>.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Then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תוספות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continues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ואם התרה משום התולדה חייב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; this means that </w:t>
        </w:r>
      </w:ins>
      <w:ins w:id="391" w:author="EP" w:date="2016-07-05T19:26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even if he was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the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זורע ואופה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through their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תולדות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of </w:t>
        </w:r>
        <w:del w:id="392" w:author="Ephraim" w:date="2016-09-06T17:40:00Z">
          <w:r w:rsidR="008B6EEF" w:rsidDel="00BF1997">
            <w:rPr>
              <w:rFonts w:asciiTheme="majorBidi" w:hAnsiTheme="majorBidi" w:cstheme="majorBidi" w:hint="cs"/>
              <w:sz w:val="28"/>
              <w:szCs w:val="28"/>
              <w:rtl/>
              <w:lang w:bidi="he-IL"/>
            </w:rPr>
            <w:delText>זורע</w:delText>
          </w:r>
        </w:del>
      </w:ins>
      <w:ins w:id="393" w:author="Ephraim" w:date="2016-09-06T17:40:00Z">
        <w:r w:rsidR="00BF1997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נוטע</w:t>
        </w:r>
      </w:ins>
      <w:bookmarkStart w:id="394" w:name="_GoBack"/>
      <w:bookmarkEnd w:id="394"/>
      <w:ins w:id="395" w:author="EP" w:date="2016-07-05T19:26:00Z"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 xml:space="preserve"> ומבשל</w:t>
        </w:r>
      </w:ins>
      <w:ins w:id="396" w:author="EP" w:date="2016-07-05T19:27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>,</w:t>
        </w:r>
      </w:ins>
      <w:ins w:id="397" w:author="EP" w:date="2016-07-05T19:26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h</w:t>
        </w:r>
      </w:ins>
      <w:ins w:id="398" w:author="EP" w:date="2016-07-05T19:27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e is also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חייב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. We may derive from this that not only is it not necessary to be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לתולדה ע"י האב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, but that it is </w:t>
        </w:r>
      </w:ins>
      <w:ins w:id="399" w:author="EP" w:date="2016-07-05T19:28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possible to be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 לאב ע"י התולדה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, therefore the question remains why are some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מלאכות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referred to as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אבות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and others as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תולדות</w:t>
        </w:r>
      </w:ins>
      <w:ins w:id="400" w:author="EP" w:date="2016-07-05T19:29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. As far as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התראה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is concerned you can be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מתרה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any of them either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 עצמם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or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ע"י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anything that is similar to them, r</w:t>
        </w:r>
      </w:ins>
      <w:ins w:id="401" w:author="EP" w:date="2016-07-05T19:30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egardless which is the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אב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and which is the </w:t>
        </w:r>
        <w:r w:rsidR="008B6EEF">
          <w:rPr>
            <w:rFonts w:asciiTheme="majorBidi" w:hAnsiTheme="majorBidi" w:cstheme="majorBidi" w:hint="cs"/>
            <w:sz w:val="28"/>
            <w:szCs w:val="28"/>
            <w:rtl/>
            <w:lang w:bidi="he-IL"/>
          </w:rPr>
          <w:t>תולדה</w:t>
        </w:r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>.</w:t>
        </w:r>
      </w:ins>
      <w:ins w:id="402" w:author="EP" w:date="2016-07-05T19:28:00Z">
        <w:r w:rsidR="008B6EEF">
          <w:rPr>
            <w:rFonts w:asciiTheme="majorBidi" w:hAnsiTheme="majorBidi" w:cstheme="majorBidi"/>
            <w:sz w:val="28"/>
            <w:szCs w:val="28"/>
            <w:lang w:bidi="he-IL"/>
          </w:rPr>
          <w:t xml:space="preserve"> </w:t>
        </w:r>
      </w:ins>
    </w:p>
    <w:sectPr w:rsidR="00DD794D" w:rsidRPr="00183105" w:rsidSect="00642F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5C" w:rsidRDefault="00B2405C" w:rsidP="009F42F9">
      <w:pPr>
        <w:spacing w:line="240" w:lineRule="auto"/>
      </w:pPr>
      <w:r>
        <w:separator/>
      </w:r>
    </w:p>
  </w:endnote>
  <w:endnote w:type="continuationSeparator" w:id="0">
    <w:p w:rsidR="00B2405C" w:rsidRDefault="00B2405C" w:rsidP="009F4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403" w:author="EP" w:date="2016-07-05T07:55:00Z"/>
  <w:sdt>
    <w:sdtPr>
      <w:id w:val="763803489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403"/>
      <w:p w:rsidR="007D417A" w:rsidRDefault="007D417A">
        <w:pPr>
          <w:pStyle w:val="Footer"/>
          <w:jc w:val="center"/>
          <w:rPr>
            <w:ins w:id="404" w:author="EP" w:date="2016-07-05T07:55:00Z"/>
            <w:noProof/>
            <w:sz w:val="16"/>
            <w:szCs w:val="16"/>
          </w:rPr>
        </w:pPr>
        <w:ins w:id="405" w:author="EP" w:date="2016-07-05T07:5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 w:rsidR="00BF1997">
          <w:rPr>
            <w:noProof/>
          </w:rPr>
          <w:t>4</w:t>
        </w:r>
        <w:ins w:id="406" w:author="EP" w:date="2016-07-05T07:55:00Z">
          <w:r>
            <w:rPr>
              <w:noProof/>
            </w:rPr>
            <w:fldChar w:fldCharType="end"/>
          </w:r>
        </w:ins>
      </w:p>
      <w:p w:rsidR="007D417A" w:rsidRDefault="007D417A">
        <w:pPr>
          <w:pStyle w:val="Footer"/>
          <w:jc w:val="center"/>
          <w:rPr>
            <w:ins w:id="407" w:author="EP" w:date="2016-07-05T07:55:00Z"/>
          </w:rPr>
        </w:pPr>
        <w:ins w:id="408" w:author="EP" w:date="2016-07-05T07:55:00Z">
          <w:r>
            <w:rPr>
              <w:noProof/>
              <w:sz w:val="16"/>
              <w:szCs w:val="16"/>
            </w:rPr>
            <w:t>TosfosInEnglish.com</w:t>
          </w:r>
        </w:ins>
      </w:p>
      <w:customXmlInsRangeStart w:id="409" w:author="EP" w:date="2016-07-05T07:55:00Z"/>
    </w:sdtContent>
  </w:sdt>
  <w:customXmlInsRangeEnd w:id="409"/>
  <w:p w:rsidR="007D417A" w:rsidRDefault="007D4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5C" w:rsidRDefault="00B2405C" w:rsidP="009F42F9">
      <w:pPr>
        <w:spacing w:line="240" w:lineRule="auto"/>
      </w:pPr>
      <w:r>
        <w:separator/>
      </w:r>
    </w:p>
  </w:footnote>
  <w:footnote w:type="continuationSeparator" w:id="0">
    <w:p w:rsidR="00B2405C" w:rsidRDefault="00B2405C" w:rsidP="009F42F9">
      <w:pPr>
        <w:spacing w:line="240" w:lineRule="auto"/>
      </w:pPr>
      <w:r>
        <w:continuationSeparator/>
      </w:r>
    </w:p>
  </w:footnote>
  <w:footnote w:id="1">
    <w:p w:rsidR="007D417A" w:rsidRDefault="007D417A">
      <w:pPr>
        <w:pStyle w:val="FootnoteText"/>
        <w:spacing w:line="264" w:lineRule="auto"/>
        <w:rPr>
          <w:lang w:bidi="he-IL"/>
        </w:rPr>
        <w:pPrChange w:id="0" w:author="EP" w:date="2016-07-05T19:38:00Z">
          <w:pPr>
            <w:pStyle w:val="FootnoteText"/>
          </w:pPr>
        </w:pPrChange>
      </w:pPr>
      <w:r>
        <w:rPr>
          <w:rStyle w:val="FootnoteReference"/>
        </w:rPr>
        <w:footnoteRef/>
      </w:r>
      <w:r>
        <w:t xml:space="preserve"> The answer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seems to be that there is no practical difference; it is merely that the </w:t>
      </w:r>
      <w:r>
        <w:rPr>
          <w:rFonts w:hint="cs"/>
          <w:rtl/>
          <w:lang w:bidi="he-IL"/>
        </w:rPr>
        <w:t>מלאכ</w:t>
      </w:r>
      <w:del w:id="1" w:author="EP" w:date="2016-07-05T19:31:00Z">
        <w:r w:rsidDel="00C93C98">
          <w:rPr>
            <w:rFonts w:hint="cs"/>
            <w:rtl/>
            <w:lang w:bidi="he-IL"/>
          </w:rPr>
          <w:delText>ה</w:delText>
        </w:r>
      </w:del>
      <w:ins w:id="2" w:author="EP" w:date="2016-07-05T19:31:00Z">
        <w:r w:rsidR="00C93C98">
          <w:rPr>
            <w:rFonts w:hint="cs"/>
            <w:rtl/>
            <w:lang w:bidi="he-IL"/>
          </w:rPr>
          <w:t>ות</w:t>
        </w:r>
      </w:ins>
      <w:r>
        <w:rPr>
          <w:lang w:bidi="he-IL"/>
        </w:rPr>
        <w:t xml:space="preserve"> which were in the </w:t>
      </w:r>
      <w:r>
        <w:rPr>
          <w:rFonts w:hint="cs"/>
          <w:rtl/>
          <w:lang w:bidi="he-IL"/>
        </w:rPr>
        <w:t>משכן</w:t>
      </w:r>
      <w:r>
        <w:rPr>
          <w:lang w:bidi="he-IL"/>
        </w:rPr>
        <w:t xml:space="preserve"> are called </w:t>
      </w:r>
      <w:r>
        <w:rPr>
          <w:rFonts w:hint="cs"/>
          <w:rtl/>
          <w:lang w:bidi="he-IL"/>
        </w:rPr>
        <w:t>אבות</w:t>
      </w:r>
      <w:r>
        <w:rPr>
          <w:lang w:bidi="he-IL"/>
        </w:rPr>
        <w:t xml:space="preserve"> and their derivatives are called </w:t>
      </w:r>
      <w:r>
        <w:rPr>
          <w:rFonts w:hint="cs"/>
          <w:rtl/>
          <w:lang w:bidi="he-IL"/>
        </w:rPr>
        <w:t>תולדות</w:t>
      </w:r>
      <w:r>
        <w:rPr>
          <w:lang w:bidi="he-IL"/>
        </w:rPr>
        <w:t>. See footnote # 6.</w:t>
      </w:r>
    </w:p>
  </w:footnote>
  <w:footnote w:id="2">
    <w:p w:rsidR="007D417A" w:rsidRDefault="007D417A">
      <w:pPr>
        <w:pStyle w:val="FootnoteText"/>
        <w:spacing w:line="264" w:lineRule="auto"/>
        <w:pPrChange w:id="40" w:author="EP" w:date="2016-07-05T19:38:00Z">
          <w:pPr>
            <w:pStyle w:val="FootnoteText"/>
          </w:pPr>
        </w:pPrChange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3">
    <w:p w:rsidR="007D417A" w:rsidRPr="000D5B0F" w:rsidRDefault="007D417A">
      <w:pPr>
        <w:pStyle w:val="FootnoteText"/>
        <w:spacing w:line="264" w:lineRule="auto"/>
        <w:rPr>
          <w:rtl/>
          <w:lang w:bidi="he-IL"/>
        </w:rPr>
        <w:pPrChange w:id="63" w:author="EP" w:date="2016-07-05T19:38:00Z">
          <w:pPr>
            <w:pStyle w:val="FootnoteText"/>
          </w:pPr>
        </w:pPrChange>
      </w:pPr>
      <w:ins w:id="64" w:author="EP" w:date="2016-07-05T07:53:00Z">
        <w:r>
          <w:rPr>
            <w:rStyle w:val="FootnoteReference"/>
          </w:rPr>
          <w:footnoteRef/>
        </w:r>
        <w:r>
          <w:t xml:space="preserve"> </w:t>
        </w:r>
        <w:r>
          <w:rPr>
            <w:lang w:bidi="he-IL"/>
          </w:rPr>
          <w:t xml:space="preserve">The gloss in the margin amends this to read </w:t>
        </w:r>
        <w:r>
          <w:rPr>
            <w:rFonts w:hint="cs"/>
            <w:rtl/>
            <w:lang w:bidi="he-IL"/>
          </w:rPr>
          <w:t xml:space="preserve">דהכי </w:t>
        </w:r>
        <w:r>
          <w:rPr>
            <w:rFonts w:hint="cs"/>
            <w:b/>
            <w:bCs/>
            <w:u w:val="single"/>
            <w:rtl/>
            <w:lang w:bidi="he-IL"/>
          </w:rPr>
          <w:t>פירושו</w:t>
        </w:r>
        <w:r>
          <w:rPr>
            <w:rFonts w:hint="cs"/>
            <w:rtl/>
            <w:lang w:bidi="he-IL"/>
          </w:rPr>
          <w:t xml:space="preserve"> משום</w:t>
        </w:r>
        <w:r>
          <w:rPr>
            <w:lang w:bidi="he-IL"/>
          </w:rPr>
          <w:t>.</w:t>
        </w:r>
      </w:ins>
    </w:p>
  </w:footnote>
  <w:footnote w:id="4">
    <w:p w:rsidR="007D417A" w:rsidRDefault="007D417A">
      <w:pPr>
        <w:pStyle w:val="FootnoteText"/>
        <w:spacing w:line="264" w:lineRule="auto"/>
        <w:rPr>
          <w:lang w:bidi="he-IL"/>
        </w:rPr>
        <w:pPrChange w:id="90" w:author="EP" w:date="2016-07-05T19:38:00Z">
          <w:pPr>
            <w:pStyle w:val="FootnoteText"/>
          </w:pPr>
        </w:pPrChange>
      </w:pPr>
      <w:ins w:id="91" w:author="EP" w:date="2016-07-05T07:54:00Z">
        <w:r>
          <w:rPr>
            <w:rStyle w:val="FootnoteReference"/>
          </w:rPr>
          <w:footnoteRef/>
        </w:r>
        <w:r>
          <w:t xml:space="preserve"> </w:t>
        </w:r>
        <w:r>
          <w:rPr>
            <w:lang w:bidi="he-IL"/>
          </w:rPr>
          <w:t xml:space="preserve">According to </w:t>
        </w:r>
        <w:r>
          <w:rPr>
            <w:rFonts w:hint="cs"/>
            <w:rtl/>
            <w:lang w:bidi="he-IL"/>
          </w:rPr>
          <w:t>רבה</w:t>
        </w:r>
        <w:r>
          <w:rPr>
            <w:lang w:bidi="he-IL"/>
          </w:rPr>
          <w:t xml:space="preserve"> only </w:t>
        </w:r>
        <w:r>
          <w:rPr>
            <w:rFonts w:hint="cs"/>
            <w:rtl/>
            <w:lang w:bidi="he-IL"/>
          </w:rPr>
          <w:t>בורר</w:t>
        </w:r>
        <w:r>
          <w:rPr>
            <w:lang w:bidi="he-IL"/>
          </w:rPr>
          <w:t xml:space="preserve"> is similar to </w:t>
        </w:r>
        <w:r>
          <w:rPr>
            <w:rFonts w:hint="cs"/>
            <w:rtl/>
            <w:lang w:bidi="he-IL"/>
          </w:rPr>
          <w:t>משמר</w:t>
        </w:r>
        <w:r>
          <w:rPr>
            <w:lang w:bidi="he-IL"/>
          </w:rPr>
          <w:t xml:space="preserve">; not </w:t>
        </w:r>
        <w:r>
          <w:rPr>
            <w:rFonts w:hint="cs"/>
            <w:rtl/>
            <w:lang w:bidi="he-IL"/>
          </w:rPr>
          <w:t>מרקד</w:t>
        </w:r>
        <w:r>
          <w:rPr>
            <w:lang w:bidi="he-IL"/>
          </w:rPr>
          <w:t>.</w:t>
        </w:r>
      </w:ins>
    </w:p>
  </w:footnote>
  <w:footnote w:id="5">
    <w:p w:rsidR="007D417A" w:rsidRDefault="007D417A">
      <w:pPr>
        <w:pStyle w:val="FootnoteText"/>
        <w:spacing w:line="264" w:lineRule="auto"/>
        <w:rPr>
          <w:lang w:bidi="he-IL"/>
        </w:rPr>
        <w:pPrChange w:id="107" w:author="EP" w:date="2016-07-05T19:38:00Z">
          <w:pPr>
            <w:pStyle w:val="FootnoteText"/>
          </w:pPr>
        </w:pPrChange>
      </w:pPr>
      <w:ins w:id="108" w:author="EP" w:date="2016-07-05T15:24:00Z">
        <w:r>
          <w:rPr>
            <w:rStyle w:val="FootnoteReference"/>
          </w:rPr>
          <w:footnoteRef/>
        </w:r>
        <w:r>
          <w:t xml:space="preserve"> </w:t>
        </w:r>
      </w:ins>
      <w:ins w:id="109" w:author="EP" w:date="2016-07-05T15:25:00Z">
        <w:r>
          <w:t xml:space="preserve">The </w:t>
        </w:r>
        <w:r>
          <w:rPr>
            <w:rFonts w:hint="cs"/>
            <w:rtl/>
            <w:lang w:bidi="he-IL"/>
          </w:rPr>
          <w:t>מנחת חינוך (מצוה לב את ב)</w:t>
        </w:r>
        <w:r>
          <w:rPr>
            <w:lang w:bidi="he-IL"/>
          </w:rPr>
          <w:t xml:space="preserve"> maintains that it is not necessary to even mention the </w:t>
        </w:r>
        <w:r>
          <w:rPr>
            <w:rFonts w:hint="cs"/>
            <w:rtl/>
            <w:lang w:bidi="he-IL"/>
          </w:rPr>
          <w:t>תולדה</w:t>
        </w:r>
        <w:r>
          <w:rPr>
            <w:lang w:bidi="he-IL"/>
          </w:rPr>
          <w:t>. He needs to be warned</w:t>
        </w:r>
      </w:ins>
      <w:ins w:id="110" w:author="EP" w:date="2016-07-05T15:26:00Z">
        <w:r>
          <w:rPr>
            <w:lang w:bidi="he-IL"/>
          </w:rPr>
          <w:t xml:space="preserve"> that he is doing a </w:t>
        </w:r>
        <w:r>
          <w:rPr>
            <w:rFonts w:hint="cs"/>
            <w:rtl/>
            <w:lang w:bidi="he-IL"/>
          </w:rPr>
          <w:t>מלאכה</w:t>
        </w:r>
        <w:r>
          <w:rPr>
            <w:lang w:bidi="he-IL"/>
          </w:rPr>
          <w:t xml:space="preserve"> and is </w:t>
        </w:r>
        <w:r>
          <w:rPr>
            <w:rFonts w:hint="cs"/>
            <w:rtl/>
            <w:lang w:bidi="he-IL"/>
          </w:rPr>
          <w:t>עובר</w:t>
        </w:r>
        <w:r>
          <w:rPr>
            <w:lang w:bidi="he-IL"/>
          </w:rPr>
          <w:t xml:space="preserve"> on </w:t>
        </w:r>
        <w:r>
          <w:rPr>
            <w:rFonts w:hint="cs"/>
            <w:rtl/>
            <w:lang w:bidi="he-IL"/>
          </w:rPr>
          <w:t>לא תעשה מלאכה</w:t>
        </w:r>
        <w:r>
          <w:rPr>
            <w:lang w:bidi="he-IL"/>
          </w:rPr>
          <w:t>.</w:t>
        </w:r>
      </w:ins>
    </w:p>
  </w:footnote>
  <w:footnote w:id="6">
    <w:p w:rsidR="007D417A" w:rsidRDefault="007D417A">
      <w:pPr>
        <w:pStyle w:val="FootnoteText"/>
        <w:spacing w:line="264" w:lineRule="auto"/>
        <w:rPr>
          <w:lang w:bidi="he-IL"/>
        </w:rPr>
        <w:pPrChange w:id="164" w:author="EP" w:date="2016-07-05T19:38:00Z">
          <w:pPr>
            <w:pStyle w:val="FootnoteText"/>
          </w:pPr>
        </w:pPrChange>
      </w:pPr>
      <w:ins w:id="165" w:author="EP" w:date="2016-07-05T17:59:00Z">
        <w:r>
          <w:rPr>
            <w:rStyle w:val="FootnoteReference"/>
          </w:rPr>
          <w:footnoteRef/>
        </w:r>
        <w:r>
          <w:t xml:space="preserve"> </w:t>
        </w:r>
      </w:ins>
      <w:ins w:id="166" w:author="EP" w:date="2016-07-05T18:00:00Z">
        <w:r>
          <w:t xml:space="preserve">According to this answer there is a practical difference in </w:t>
        </w:r>
        <w:r>
          <w:rPr>
            <w:rFonts w:hint="cs"/>
            <w:rtl/>
            <w:lang w:bidi="he-IL"/>
          </w:rPr>
          <w:t>הך דהוי במשכן קרי ליה אב</w:t>
        </w:r>
        <w:r>
          <w:rPr>
            <w:lang w:bidi="he-IL"/>
          </w:rPr>
          <w:t xml:space="preserve">; namely, that </w:t>
        </w:r>
      </w:ins>
      <w:ins w:id="167" w:author="EP" w:date="2016-07-05T18:01:00Z">
        <w:r>
          <w:rPr>
            <w:lang w:bidi="he-IL"/>
          </w:rPr>
          <w:t xml:space="preserve">the </w:t>
        </w:r>
        <w:r>
          <w:rPr>
            <w:rFonts w:hint="cs"/>
            <w:rtl/>
            <w:lang w:bidi="he-IL"/>
          </w:rPr>
          <w:t>תולדה</w:t>
        </w:r>
        <w:r>
          <w:rPr>
            <w:lang w:bidi="he-IL"/>
          </w:rPr>
          <w:t xml:space="preserve"> must be warned </w:t>
        </w:r>
        <w:r>
          <w:rPr>
            <w:rFonts w:hint="cs"/>
            <w:rtl/>
            <w:lang w:bidi="he-IL"/>
          </w:rPr>
          <w:t>ע"י האב</w:t>
        </w:r>
        <w:r>
          <w:rPr>
            <w:lang w:bidi="he-IL"/>
          </w:rPr>
          <w:t>. See footnote # 1.</w:t>
        </w:r>
      </w:ins>
    </w:p>
  </w:footnote>
  <w:footnote w:id="7">
    <w:p w:rsidR="007D417A" w:rsidRDefault="007D417A">
      <w:pPr>
        <w:pStyle w:val="FootnoteText"/>
        <w:spacing w:line="264" w:lineRule="auto"/>
        <w:rPr>
          <w:lang w:bidi="he-IL"/>
        </w:rPr>
        <w:pPrChange w:id="181" w:author="EP" w:date="2016-07-05T19:38:00Z">
          <w:pPr>
            <w:pStyle w:val="FootnoteText"/>
          </w:pPr>
        </w:pPrChange>
      </w:pPr>
      <w:ins w:id="182" w:author="EP" w:date="2016-07-05T18:02:00Z">
        <w:r>
          <w:rPr>
            <w:rStyle w:val="FootnoteReference"/>
          </w:rPr>
          <w:footnoteRef/>
        </w:r>
        <w:r>
          <w:t xml:space="preserve"> </w:t>
        </w:r>
        <w:r>
          <w:rPr>
            <w:lang w:bidi="he-IL"/>
          </w:rPr>
          <w:t xml:space="preserve">The </w:t>
        </w:r>
        <w:r>
          <w:rPr>
            <w:rFonts w:hint="cs"/>
            <w:rtl/>
            <w:lang w:bidi="he-IL"/>
          </w:rPr>
          <w:t>מהר"ם</w:t>
        </w:r>
        <w:r>
          <w:rPr>
            <w:lang w:bidi="he-IL"/>
          </w:rPr>
          <w:t xml:space="preserve"> deletes the wo</w:t>
        </w:r>
      </w:ins>
      <w:ins w:id="183" w:author="EP" w:date="2016-07-05T18:03:00Z">
        <w:r>
          <w:rPr>
            <w:lang w:bidi="he-IL"/>
          </w:rPr>
          <w:t xml:space="preserve">rd </w:t>
        </w:r>
        <w:r>
          <w:rPr>
            <w:rFonts w:hint="cs"/>
            <w:rtl/>
            <w:lang w:bidi="he-IL"/>
          </w:rPr>
          <w:t>'ועוד'</w:t>
        </w:r>
        <w:r>
          <w:rPr>
            <w:lang w:bidi="he-IL"/>
          </w:rPr>
          <w:t>.</w:t>
        </w:r>
      </w:ins>
    </w:p>
  </w:footnote>
  <w:footnote w:id="8">
    <w:p w:rsidR="007D417A" w:rsidRPr="008C4AA0" w:rsidRDefault="007D417A">
      <w:pPr>
        <w:pStyle w:val="FootnoteText"/>
        <w:spacing w:line="264" w:lineRule="auto"/>
        <w:rPr>
          <w:rtl/>
          <w:lang w:bidi="he-IL"/>
        </w:rPr>
        <w:pPrChange w:id="187" w:author="EP" w:date="2016-07-05T19:38:00Z">
          <w:pPr>
            <w:pStyle w:val="FootnoteText"/>
          </w:pPr>
        </w:pPrChange>
      </w:pPr>
      <w:ins w:id="188" w:author="EP" w:date="2016-07-05T18:03:00Z">
        <w:r>
          <w:rPr>
            <w:rStyle w:val="FootnoteReference"/>
          </w:rPr>
          <w:footnoteRef/>
        </w:r>
        <w:r>
          <w:t xml:space="preserve"> </w:t>
        </w:r>
        <w:r>
          <w:rPr>
            <w:lang w:bidi="he-IL"/>
          </w:rPr>
          <w:t xml:space="preserve">The </w:t>
        </w:r>
        <w:r>
          <w:rPr>
            <w:rFonts w:hint="cs"/>
            <w:rtl/>
            <w:lang w:bidi="he-IL"/>
          </w:rPr>
          <w:t>מהר"ם</w:t>
        </w:r>
      </w:ins>
      <w:ins w:id="189" w:author="EP" w:date="2016-07-05T18:04:00Z">
        <w:r>
          <w:rPr>
            <w:lang w:bidi="he-IL"/>
          </w:rPr>
          <w:t xml:space="preserve"> and others read; </w:t>
        </w:r>
        <w:r>
          <w:rPr>
            <w:rFonts w:hint="cs"/>
            <w:rtl/>
            <w:lang w:bidi="he-IL"/>
          </w:rPr>
          <w:t xml:space="preserve">'ואם התרה </w:t>
        </w:r>
        <w:r>
          <w:rPr>
            <w:rFonts w:hint="cs"/>
            <w:b/>
            <w:bCs/>
            <w:u w:val="single"/>
            <w:rtl/>
            <w:lang w:bidi="he-IL"/>
          </w:rPr>
          <w:t>התולדה</w:t>
        </w:r>
        <w:r>
          <w:rPr>
            <w:rFonts w:hint="cs"/>
            <w:rtl/>
            <w:lang w:bidi="he-IL"/>
          </w:rPr>
          <w:t xml:space="preserve"> משום </w:t>
        </w:r>
        <w:r>
          <w:rPr>
            <w:rFonts w:hint="cs"/>
            <w:b/>
            <w:bCs/>
            <w:u w:val="single"/>
            <w:rtl/>
            <w:lang w:bidi="he-IL"/>
          </w:rPr>
          <w:t>נוטע</w:t>
        </w:r>
        <w:r>
          <w:rPr>
            <w:rFonts w:hint="cs"/>
            <w:rtl/>
            <w:lang w:bidi="he-IL"/>
          </w:rPr>
          <w:t xml:space="preserve"> חייב'</w:t>
        </w:r>
      </w:ins>
      <w:ins w:id="190" w:author="EP" w:date="2016-07-05T18:05:00Z">
        <w:r>
          <w:rPr>
            <w:lang w:bidi="he-IL"/>
          </w:rPr>
          <w:t>.</w:t>
        </w:r>
      </w:ins>
    </w:p>
  </w:footnote>
  <w:footnote w:id="9">
    <w:p w:rsidR="007D417A" w:rsidRDefault="007D417A">
      <w:pPr>
        <w:pStyle w:val="FootnoteText"/>
        <w:spacing w:line="264" w:lineRule="auto"/>
        <w:rPr>
          <w:lang w:bidi="he-IL"/>
        </w:rPr>
        <w:pPrChange w:id="196" w:author="EP" w:date="2016-07-05T19:38:00Z">
          <w:pPr>
            <w:pStyle w:val="FootnoteText"/>
          </w:pPr>
        </w:pPrChange>
      </w:pPr>
      <w:ins w:id="197" w:author="EP" w:date="2016-07-05T18:05:00Z">
        <w:r>
          <w:rPr>
            <w:rStyle w:val="FootnoteReference"/>
          </w:rPr>
          <w:footnoteRef/>
        </w:r>
        <w:r>
          <w:t xml:space="preserve"> There are </w:t>
        </w:r>
      </w:ins>
      <w:ins w:id="198" w:author="EP" w:date="2016-07-05T18:06:00Z">
        <w:r>
          <w:t xml:space="preserve">conflicting interpretations and readings of the text in this last ‘answer’ of </w:t>
        </w:r>
        <w:r>
          <w:rPr>
            <w:rFonts w:hint="cs"/>
            <w:rtl/>
            <w:lang w:bidi="he-IL"/>
          </w:rPr>
          <w:t>תוספות</w:t>
        </w:r>
        <w:r>
          <w:rPr>
            <w:lang w:bidi="he-IL"/>
          </w:rPr>
          <w:t>.</w:t>
        </w:r>
      </w:ins>
      <w:ins w:id="199" w:author="EP" w:date="2016-07-05T18:07:00Z">
        <w:r>
          <w:rPr>
            <w:lang w:bidi="he-IL"/>
          </w:rPr>
          <w:t xml:space="preserve"> The text was translated here (without explanation) as it appears in our </w:t>
        </w:r>
        <w:r>
          <w:rPr>
            <w:rFonts w:hint="cs"/>
            <w:rtl/>
            <w:lang w:bidi="he-IL"/>
          </w:rPr>
          <w:t>תוספות</w:t>
        </w:r>
        <w:r>
          <w:rPr>
            <w:lang w:bidi="he-IL"/>
          </w:rPr>
          <w:t>. For a more detailed discussion, see ‘Appendix’.</w:t>
        </w:r>
      </w:ins>
    </w:p>
  </w:footnote>
  <w:footnote w:id="10">
    <w:p w:rsidR="007D417A" w:rsidRDefault="007D417A">
      <w:pPr>
        <w:pStyle w:val="FootnoteText"/>
        <w:spacing w:line="264" w:lineRule="auto"/>
        <w:rPr>
          <w:lang w:bidi="he-IL"/>
        </w:rPr>
        <w:pPrChange w:id="203" w:author="EP" w:date="2016-07-05T19:38:00Z">
          <w:pPr>
            <w:pStyle w:val="FootnoteText"/>
          </w:pPr>
        </w:pPrChange>
      </w:pPr>
      <w:ins w:id="204" w:author="EP" w:date="2016-07-05T18:10:00Z">
        <w:r>
          <w:rPr>
            <w:rStyle w:val="FootnoteReference"/>
          </w:rPr>
          <w:footnoteRef/>
        </w:r>
        <w:r>
          <w:t xml:space="preserve"> See </w:t>
        </w:r>
        <w:r>
          <w:rPr>
            <w:rFonts w:hint="cs"/>
            <w:rtl/>
            <w:lang w:bidi="he-IL"/>
          </w:rPr>
          <w:t>שבת עג</w:t>
        </w:r>
        <w:proofErr w:type="gramStart"/>
        <w:r>
          <w:rPr>
            <w:rFonts w:hint="cs"/>
            <w:rtl/>
            <w:lang w:bidi="he-IL"/>
          </w:rPr>
          <w:t>,ב</w:t>
        </w:r>
        <w:proofErr w:type="gramEnd"/>
        <w:r>
          <w:rPr>
            <w:lang w:bidi="he-IL"/>
          </w:rPr>
          <w:t>.</w:t>
        </w:r>
      </w:ins>
    </w:p>
  </w:footnote>
  <w:footnote w:id="11">
    <w:p w:rsidR="007D417A" w:rsidRDefault="007D417A">
      <w:pPr>
        <w:pStyle w:val="FootnoteText"/>
        <w:spacing w:line="264" w:lineRule="auto"/>
        <w:rPr>
          <w:lang w:bidi="he-IL"/>
        </w:rPr>
        <w:pPrChange w:id="223" w:author="EP" w:date="2016-07-05T19:38:00Z">
          <w:pPr>
            <w:pStyle w:val="FootnoteText"/>
          </w:pPr>
        </w:pPrChange>
      </w:pPr>
      <w:ins w:id="224" w:author="EP" w:date="2016-07-05T18:20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cs"/>
            <w:rtl/>
            <w:lang w:bidi="he-IL"/>
          </w:rPr>
          <w:t>שבת עג,א</w:t>
        </w:r>
        <w:r>
          <w:rPr>
            <w:lang w:bidi="he-IL"/>
          </w:rPr>
          <w:t xml:space="preserve"> where the </w:t>
        </w:r>
        <w:r>
          <w:rPr>
            <w:rFonts w:hint="cs"/>
            <w:rtl/>
            <w:lang w:bidi="he-IL"/>
          </w:rPr>
          <w:t>משנה</w:t>
        </w:r>
        <w:r>
          <w:rPr>
            <w:lang w:bidi="he-IL"/>
          </w:rPr>
          <w:t xml:space="preserve"> </w:t>
        </w:r>
      </w:ins>
      <w:ins w:id="225" w:author="EP" w:date="2016-07-05T18:21:00Z">
        <w:r>
          <w:rPr>
            <w:lang w:bidi="he-IL"/>
          </w:rPr>
          <w:t xml:space="preserve">enumerates the thirty-nine </w:t>
        </w:r>
        <w:r>
          <w:rPr>
            <w:rFonts w:hint="cs"/>
            <w:rtl/>
            <w:lang w:bidi="he-IL"/>
          </w:rPr>
          <w:t>אבות מלאכות</w:t>
        </w:r>
        <w:r>
          <w:rPr>
            <w:lang w:bidi="he-IL"/>
          </w:rPr>
          <w:t>.</w:t>
        </w:r>
      </w:ins>
    </w:p>
  </w:footnote>
  <w:footnote w:id="12">
    <w:p w:rsidR="007D417A" w:rsidRDefault="007D417A">
      <w:pPr>
        <w:pStyle w:val="FootnoteText"/>
        <w:spacing w:line="264" w:lineRule="auto"/>
        <w:pPrChange w:id="311" w:author="EP" w:date="2016-07-05T19:38:00Z">
          <w:pPr>
            <w:pStyle w:val="FootnoteText"/>
          </w:pPr>
        </w:pPrChange>
      </w:pPr>
      <w:ins w:id="312" w:author="EP" w:date="2016-07-05T18:20:00Z">
        <w:r>
          <w:rPr>
            <w:rStyle w:val="FootnoteReference"/>
          </w:rPr>
          <w:footnoteRef/>
        </w:r>
        <w:r>
          <w:t xml:space="preserve"> </w:t>
        </w:r>
      </w:ins>
      <w:ins w:id="313" w:author="EP" w:date="2016-07-05T18:21:00Z">
        <w:r>
          <w:t xml:space="preserve">See footnote </w:t>
        </w:r>
      </w:ins>
      <w:ins w:id="314" w:author="EP" w:date="2016-07-05T18:24:00Z">
        <w:r>
          <w:t>#</w:t>
        </w:r>
      </w:ins>
      <w:ins w:id="315" w:author="EP" w:date="2016-07-05T18:21:00Z">
        <w:r>
          <w:t xml:space="preserve"> 2.</w:t>
        </w:r>
      </w:ins>
    </w:p>
  </w:footnote>
  <w:footnote w:id="13">
    <w:p w:rsidR="007D417A" w:rsidRDefault="007D417A">
      <w:pPr>
        <w:pStyle w:val="FootnoteText"/>
        <w:spacing w:line="264" w:lineRule="auto"/>
        <w:rPr>
          <w:lang w:bidi="he-IL"/>
        </w:rPr>
        <w:pPrChange w:id="321" w:author="EP" w:date="2016-07-05T19:38:00Z">
          <w:pPr>
            <w:pStyle w:val="FootnoteText"/>
          </w:pPr>
        </w:pPrChange>
      </w:pPr>
      <w:ins w:id="322" w:author="EP" w:date="2016-07-05T18:23:00Z">
        <w:r>
          <w:rPr>
            <w:rStyle w:val="FootnoteReference"/>
          </w:rPr>
          <w:footnoteRef/>
        </w:r>
        <w:r>
          <w:t xml:space="preserve"> See </w:t>
        </w:r>
        <w:r>
          <w:rPr>
            <w:rFonts w:hint="cs"/>
            <w:rtl/>
            <w:lang w:bidi="he-IL"/>
          </w:rPr>
          <w:t>חדושי ר"נ א</w:t>
        </w:r>
      </w:ins>
      <w:ins w:id="323" w:author="EP" w:date="2016-07-05T18:24:00Z">
        <w:r>
          <w:rPr>
            <w:rFonts w:hint="cs"/>
            <w:rtl/>
            <w:lang w:bidi="he-IL"/>
          </w:rPr>
          <w:t>ו</w:t>
        </w:r>
      </w:ins>
      <w:ins w:id="324" w:author="EP" w:date="2016-07-05T18:23:00Z">
        <w:r>
          <w:rPr>
            <w:rFonts w:hint="cs"/>
            <w:rtl/>
            <w:lang w:bidi="he-IL"/>
          </w:rPr>
          <w:t>ת יג בסופו</w:t>
        </w:r>
      </w:ins>
      <w:ins w:id="325" w:author="EP" w:date="2016-07-05T18:24:00Z">
        <w:r>
          <w:rPr>
            <w:lang w:bidi="he-IL"/>
          </w:rPr>
          <w:t>.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17A" w:rsidRPr="009F42F9" w:rsidRDefault="007D417A" w:rsidP="009F42F9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ב"ק ב,א תוס' ד"ה ולרבי אליעזר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78"/>
    <w:rsid w:val="00033264"/>
    <w:rsid w:val="000868BE"/>
    <w:rsid w:val="000D5B0F"/>
    <w:rsid w:val="001419BC"/>
    <w:rsid w:val="00183105"/>
    <w:rsid w:val="002D3D94"/>
    <w:rsid w:val="00484449"/>
    <w:rsid w:val="005139AD"/>
    <w:rsid w:val="005B206C"/>
    <w:rsid w:val="00642F83"/>
    <w:rsid w:val="00657A78"/>
    <w:rsid w:val="00753F13"/>
    <w:rsid w:val="007D417A"/>
    <w:rsid w:val="008B6EEF"/>
    <w:rsid w:val="008C4AA0"/>
    <w:rsid w:val="009B597F"/>
    <w:rsid w:val="009F42F9"/>
    <w:rsid w:val="00B2405C"/>
    <w:rsid w:val="00B76424"/>
    <w:rsid w:val="00BF1997"/>
    <w:rsid w:val="00C93C98"/>
    <w:rsid w:val="00CA644F"/>
    <w:rsid w:val="00D55F3A"/>
    <w:rsid w:val="00DD794D"/>
    <w:rsid w:val="00D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2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F9"/>
  </w:style>
  <w:style w:type="paragraph" w:styleId="Footer">
    <w:name w:val="footer"/>
    <w:basedOn w:val="Normal"/>
    <w:link w:val="FooterChar"/>
    <w:uiPriority w:val="99"/>
    <w:unhideWhenUsed/>
    <w:rsid w:val="009F42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F9"/>
  </w:style>
  <w:style w:type="paragraph" w:styleId="FootnoteText">
    <w:name w:val="footnote text"/>
    <w:basedOn w:val="Normal"/>
    <w:link w:val="FootnoteTextChar"/>
    <w:uiPriority w:val="99"/>
    <w:semiHidden/>
    <w:unhideWhenUsed/>
    <w:rsid w:val="009F42F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2F9"/>
  </w:style>
  <w:style w:type="character" w:styleId="FootnoteReference">
    <w:name w:val="footnote reference"/>
    <w:basedOn w:val="DefaultParagraphFont"/>
    <w:uiPriority w:val="99"/>
    <w:semiHidden/>
    <w:unhideWhenUsed/>
    <w:rsid w:val="009F42F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2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F9"/>
  </w:style>
  <w:style w:type="paragraph" w:styleId="Footer">
    <w:name w:val="footer"/>
    <w:basedOn w:val="Normal"/>
    <w:link w:val="FooterChar"/>
    <w:uiPriority w:val="99"/>
    <w:unhideWhenUsed/>
    <w:rsid w:val="009F42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F9"/>
  </w:style>
  <w:style w:type="paragraph" w:styleId="FootnoteText">
    <w:name w:val="footnote text"/>
    <w:basedOn w:val="Normal"/>
    <w:link w:val="FootnoteTextChar"/>
    <w:uiPriority w:val="99"/>
    <w:semiHidden/>
    <w:unhideWhenUsed/>
    <w:rsid w:val="009F42F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42F9"/>
  </w:style>
  <w:style w:type="character" w:styleId="FootnoteReference">
    <w:name w:val="footnote reference"/>
    <w:basedOn w:val="DefaultParagraphFont"/>
    <w:uiPriority w:val="99"/>
    <w:semiHidden/>
    <w:unhideWhenUsed/>
    <w:rsid w:val="009F42F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8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EC8C-9661-481F-BCDF-279F86579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17</cp:revision>
  <dcterms:created xsi:type="dcterms:W3CDTF">2016-07-05T01:36:00Z</dcterms:created>
  <dcterms:modified xsi:type="dcterms:W3CDTF">2016-09-06T21:40:00Z</dcterms:modified>
</cp:coreProperties>
</file>